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8E1" w:rsidRDefault="00894726">
      <w:pPr>
        <w:rPr>
          <w:rFonts w:ascii="Times New Roman" w:hAnsi="Times New Roman" w:cs="Times New Roman"/>
          <w:sz w:val="24"/>
          <w:szCs w:val="24"/>
        </w:rPr>
      </w:pPr>
      <w:r>
        <w:rPr>
          <w:rFonts w:ascii="Times New Roman" w:hAnsi="Times New Roman" w:cs="Times New Roman"/>
          <w:sz w:val="24"/>
          <w:szCs w:val="24"/>
        </w:rPr>
        <w:t>Chapter 84</w:t>
      </w:r>
    </w:p>
    <w:p w:rsidR="00894726" w:rsidRDefault="00894726">
      <w:pPr>
        <w:rPr>
          <w:rFonts w:ascii="Times New Roman" w:hAnsi="Times New Roman" w:cs="Times New Roman"/>
          <w:sz w:val="24"/>
          <w:szCs w:val="24"/>
        </w:rPr>
      </w:pPr>
      <w:r>
        <w:rPr>
          <w:rFonts w:ascii="Times New Roman" w:hAnsi="Times New Roman" w:cs="Times New Roman"/>
          <w:sz w:val="24"/>
          <w:szCs w:val="24"/>
        </w:rPr>
        <w:t>All throughout the base, noise began to rise. Peo</w:t>
      </w:r>
      <w:r w:rsidR="004F1241">
        <w:rPr>
          <w:rFonts w:ascii="Times New Roman" w:hAnsi="Times New Roman" w:cs="Times New Roman"/>
          <w:sz w:val="24"/>
          <w:szCs w:val="24"/>
        </w:rPr>
        <w:t>ple were preparing clothes</w:t>
      </w:r>
      <w:r>
        <w:rPr>
          <w:rFonts w:ascii="Times New Roman" w:hAnsi="Times New Roman" w:cs="Times New Roman"/>
          <w:sz w:val="24"/>
          <w:szCs w:val="24"/>
        </w:rPr>
        <w:t>,</w:t>
      </w:r>
      <w:r w:rsidR="004F1241">
        <w:rPr>
          <w:rFonts w:ascii="Times New Roman" w:hAnsi="Times New Roman" w:cs="Times New Roman"/>
          <w:sz w:val="24"/>
          <w:szCs w:val="24"/>
        </w:rPr>
        <w:t xml:space="preserve"> grabbing weapons,</w:t>
      </w:r>
      <w:r>
        <w:rPr>
          <w:rFonts w:ascii="Times New Roman" w:hAnsi="Times New Roman" w:cs="Times New Roman"/>
          <w:sz w:val="24"/>
          <w:szCs w:val="24"/>
        </w:rPr>
        <w:t xml:space="preserve"> yelling orders.</w:t>
      </w:r>
      <w:r w:rsidR="004F1241">
        <w:rPr>
          <w:rFonts w:ascii="Times New Roman" w:hAnsi="Times New Roman" w:cs="Times New Roman"/>
          <w:sz w:val="24"/>
          <w:szCs w:val="24"/>
        </w:rPr>
        <w:t>..</w:t>
      </w:r>
      <w:r>
        <w:rPr>
          <w:rFonts w:ascii="Times New Roman" w:hAnsi="Times New Roman" w:cs="Times New Roman"/>
          <w:sz w:val="24"/>
          <w:szCs w:val="24"/>
        </w:rPr>
        <w:t xml:space="preserve"> </w:t>
      </w:r>
      <w:r w:rsidR="004F1241">
        <w:rPr>
          <w:rFonts w:ascii="Times New Roman" w:hAnsi="Times New Roman" w:cs="Times New Roman"/>
          <w:sz w:val="24"/>
          <w:szCs w:val="24"/>
        </w:rPr>
        <w:t>Someone had escaped from the Gold prison. And whoever it was would pay dearly. Not only were they insulting the base by believing they could escape fro</w:t>
      </w:r>
      <w:r w:rsidR="00BA449B">
        <w:rPr>
          <w:rFonts w:ascii="Times New Roman" w:hAnsi="Times New Roman" w:cs="Times New Roman"/>
          <w:sz w:val="24"/>
          <w:szCs w:val="24"/>
        </w:rPr>
        <w:t>m the walls that surrounded it</w:t>
      </w:r>
      <w:r w:rsidR="004F1241">
        <w:rPr>
          <w:rFonts w:ascii="Times New Roman" w:hAnsi="Times New Roman" w:cs="Times New Roman"/>
          <w:sz w:val="24"/>
          <w:szCs w:val="24"/>
        </w:rPr>
        <w:t>,</w:t>
      </w:r>
      <w:r w:rsidR="00BA449B">
        <w:rPr>
          <w:rFonts w:ascii="Times New Roman" w:hAnsi="Times New Roman" w:cs="Times New Roman"/>
          <w:sz w:val="24"/>
          <w:szCs w:val="24"/>
        </w:rPr>
        <w:t xml:space="preserve"> but they were making this foolish attempt</w:t>
      </w:r>
      <w:r w:rsidR="004F1241">
        <w:rPr>
          <w:rFonts w:ascii="Times New Roman" w:hAnsi="Times New Roman" w:cs="Times New Roman"/>
          <w:sz w:val="24"/>
          <w:szCs w:val="24"/>
        </w:rPr>
        <w:t xml:space="preserve"> during the one time the base was supposed to be peaceful. Whoever these escapees were, they had disrupted the tranquility of a good night</w:t>
      </w:r>
      <w:r w:rsidR="00BA449B">
        <w:rPr>
          <w:rFonts w:ascii="Times New Roman" w:hAnsi="Times New Roman" w:cs="Times New Roman"/>
          <w:sz w:val="24"/>
          <w:szCs w:val="24"/>
        </w:rPr>
        <w:t>’</w:t>
      </w:r>
      <w:r w:rsidR="004F1241">
        <w:rPr>
          <w:rFonts w:ascii="Times New Roman" w:hAnsi="Times New Roman" w:cs="Times New Roman"/>
          <w:sz w:val="24"/>
          <w:szCs w:val="24"/>
        </w:rPr>
        <w:t xml:space="preserve">s rest, and for that, every Gold wanted to personally see that they paid for their crimes. With this mentality, </w:t>
      </w:r>
      <w:proofErr w:type="spellStart"/>
      <w:r w:rsidR="004F1241">
        <w:rPr>
          <w:rFonts w:ascii="Times New Roman" w:hAnsi="Times New Roman" w:cs="Times New Roman"/>
          <w:sz w:val="24"/>
          <w:szCs w:val="24"/>
        </w:rPr>
        <w:t>Golds</w:t>
      </w:r>
      <w:proofErr w:type="spellEnd"/>
      <w:r w:rsidR="004F1241">
        <w:rPr>
          <w:rFonts w:ascii="Times New Roman" w:hAnsi="Times New Roman" w:cs="Times New Roman"/>
          <w:sz w:val="24"/>
          <w:szCs w:val="24"/>
        </w:rPr>
        <w:t xml:space="preserve"> scattered throughout the West side of the base, having orders that the prisoners would most likely be located their. Normally a thorough search would’ve been done, and the prisoners would’ve been found easily. However, the lack of sleep and frustration left many a Gold acting irrationally. </w:t>
      </w:r>
      <w:r w:rsidR="00A12A1F">
        <w:rPr>
          <w:rFonts w:ascii="Times New Roman" w:hAnsi="Times New Roman" w:cs="Times New Roman"/>
          <w:sz w:val="24"/>
          <w:szCs w:val="24"/>
        </w:rPr>
        <w:t>Fueled by the passion to end the search quickly, fighters</w:t>
      </w:r>
      <w:r w:rsidR="00BA449B">
        <w:rPr>
          <w:rFonts w:ascii="Times New Roman" w:hAnsi="Times New Roman" w:cs="Times New Roman"/>
          <w:sz w:val="24"/>
          <w:szCs w:val="24"/>
        </w:rPr>
        <w:t xml:space="preserve"> would rush up and down streets, only glimpsing into certain spots. The logic that dominated their mind was the faster they searched the sooner the prisoners would be found and the sooner everyone could go back to sleep. Unbeknownst </w:t>
      </w:r>
      <w:r w:rsidR="001F0C4B">
        <w:rPr>
          <w:rFonts w:ascii="Times New Roman" w:hAnsi="Times New Roman" w:cs="Times New Roman"/>
          <w:sz w:val="24"/>
          <w:szCs w:val="24"/>
        </w:rPr>
        <w:t xml:space="preserve">to the </w:t>
      </w:r>
      <w:proofErr w:type="spellStart"/>
      <w:r w:rsidR="001F0C4B">
        <w:rPr>
          <w:rFonts w:ascii="Times New Roman" w:hAnsi="Times New Roman" w:cs="Times New Roman"/>
          <w:sz w:val="24"/>
          <w:szCs w:val="24"/>
        </w:rPr>
        <w:t>Golds</w:t>
      </w:r>
      <w:proofErr w:type="spellEnd"/>
      <w:r w:rsidR="001F0C4B">
        <w:rPr>
          <w:rFonts w:ascii="Times New Roman" w:hAnsi="Times New Roman" w:cs="Times New Roman"/>
          <w:sz w:val="24"/>
          <w:szCs w:val="24"/>
        </w:rPr>
        <w:t xml:space="preserve">, those very escapees were taking </w:t>
      </w:r>
      <w:proofErr w:type="gramStart"/>
      <w:r w:rsidR="001F0C4B">
        <w:rPr>
          <w:rFonts w:ascii="Times New Roman" w:hAnsi="Times New Roman" w:cs="Times New Roman"/>
          <w:sz w:val="24"/>
          <w:szCs w:val="24"/>
        </w:rPr>
        <w:t>advantage</w:t>
      </w:r>
      <w:proofErr w:type="gramEnd"/>
      <w:r w:rsidR="001F0C4B">
        <w:rPr>
          <w:rFonts w:ascii="Times New Roman" w:hAnsi="Times New Roman" w:cs="Times New Roman"/>
          <w:sz w:val="24"/>
          <w:szCs w:val="24"/>
        </w:rPr>
        <w:t xml:space="preserve"> of it. </w:t>
      </w:r>
      <w:proofErr w:type="spellStart"/>
      <w:r w:rsidR="001F0C4B">
        <w:rPr>
          <w:rFonts w:ascii="Times New Roman" w:hAnsi="Times New Roman" w:cs="Times New Roman"/>
          <w:sz w:val="24"/>
          <w:szCs w:val="24"/>
        </w:rPr>
        <w:t>Vatti</w:t>
      </w:r>
      <w:proofErr w:type="spellEnd"/>
      <w:r w:rsidR="001F0C4B">
        <w:rPr>
          <w:rFonts w:ascii="Times New Roman" w:hAnsi="Times New Roman" w:cs="Times New Roman"/>
          <w:sz w:val="24"/>
          <w:szCs w:val="24"/>
        </w:rPr>
        <w:t xml:space="preserve">, Baas </w:t>
      </w:r>
      <w:proofErr w:type="spellStart"/>
      <w:r w:rsidR="001F0C4B">
        <w:rPr>
          <w:rFonts w:ascii="Times New Roman" w:hAnsi="Times New Roman" w:cs="Times New Roman"/>
          <w:sz w:val="24"/>
          <w:szCs w:val="24"/>
        </w:rPr>
        <w:t>Sheina</w:t>
      </w:r>
      <w:proofErr w:type="spellEnd"/>
      <w:r w:rsidR="001F0C4B">
        <w:rPr>
          <w:rFonts w:ascii="Times New Roman" w:hAnsi="Times New Roman" w:cs="Times New Roman"/>
          <w:sz w:val="24"/>
          <w:szCs w:val="24"/>
        </w:rPr>
        <w:t xml:space="preserve"> and Dragon kept their presence low as the scurried from ally to ally. </w:t>
      </w:r>
      <w:r w:rsidR="00D01F96">
        <w:rPr>
          <w:rFonts w:ascii="Times New Roman" w:hAnsi="Times New Roman" w:cs="Times New Roman"/>
          <w:sz w:val="24"/>
          <w:szCs w:val="24"/>
        </w:rPr>
        <w:t>They only needed to hide until an opening could be made for them to move. Slowly, but surely, they were making their way to their destination.</w:t>
      </w:r>
    </w:p>
    <w:p w:rsidR="000F0030" w:rsidRDefault="000F0030">
      <w:pPr>
        <w:rPr>
          <w:rFonts w:ascii="Times New Roman" w:hAnsi="Times New Roman" w:cs="Times New Roman"/>
          <w:sz w:val="24"/>
          <w:szCs w:val="24"/>
        </w:rPr>
      </w:pPr>
    </w:p>
    <w:p w:rsidR="000F0030" w:rsidRDefault="000F003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hurry up!”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whispered </w:t>
      </w:r>
      <w:r w:rsidR="00F005D3">
        <w:rPr>
          <w:rFonts w:ascii="Times New Roman" w:hAnsi="Times New Roman" w:cs="Times New Roman"/>
          <w:sz w:val="24"/>
          <w:szCs w:val="24"/>
        </w:rPr>
        <w:t>fiercely</w:t>
      </w:r>
      <w:r>
        <w:rPr>
          <w:rFonts w:ascii="Times New Roman" w:hAnsi="Times New Roman" w:cs="Times New Roman"/>
          <w:sz w:val="24"/>
          <w:szCs w:val="24"/>
        </w:rPr>
        <w:t>. “How is it that an Orange runs so slowly!? The Grey runs faster than you!”</w:t>
      </w:r>
    </w:p>
    <w:p w:rsidR="000F0030" w:rsidRDefault="000F0030">
      <w:pPr>
        <w:rPr>
          <w:rFonts w:ascii="Times New Roman" w:hAnsi="Times New Roman" w:cs="Times New Roman"/>
          <w:sz w:val="24"/>
          <w:szCs w:val="24"/>
        </w:rPr>
      </w:pPr>
    </w:p>
    <w:p w:rsidR="000F0030" w:rsidRDefault="00F005D3">
      <w:pPr>
        <w:rPr>
          <w:rFonts w:ascii="Times New Roman" w:hAnsi="Times New Roman" w:cs="Times New Roman"/>
          <w:sz w:val="24"/>
          <w:szCs w:val="24"/>
        </w:rPr>
      </w:pPr>
      <w:r>
        <w:rPr>
          <w:rFonts w:ascii="Times New Roman" w:hAnsi="Times New Roman" w:cs="Times New Roman"/>
          <w:sz w:val="24"/>
          <w:szCs w:val="24"/>
        </w:rPr>
        <w:t>“‘The Grey’ has a name.” Dragon exclaimed.</w:t>
      </w:r>
    </w:p>
    <w:p w:rsidR="00F005D3" w:rsidRDefault="00F005D3">
      <w:pPr>
        <w:rPr>
          <w:rFonts w:ascii="Times New Roman" w:hAnsi="Times New Roman" w:cs="Times New Roman"/>
          <w:sz w:val="24"/>
          <w:szCs w:val="24"/>
        </w:rPr>
      </w:pPr>
    </w:p>
    <w:p w:rsidR="00F005D3" w:rsidRDefault="00F005D3">
      <w:pPr>
        <w:rPr>
          <w:rFonts w:ascii="Times New Roman" w:hAnsi="Times New Roman" w:cs="Times New Roman"/>
          <w:sz w:val="24"/>
          <w:szCs w:val="24"/>
        </w:rPr>
      </w:pPr>
      <w:r>
        <w:rPr>
          <w:rFonts w:ascii="Times New Roman" w:hAnsi="Times New Roman" w:cs="Times New Roman"/>
          <w:sz w:val="24"/>
          <w:szCs w:val="24"/>
        </w:rPr>
        <w:t xml:space="preserve">“‘The Blue’ doesn’t care.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can we step it up a bit?”</w:t>
      </w:r>
    </w:p>
    <w:p w:rsidR="00F005D3" w:rsidRDefault="00F005D3">
      <w:pPr>
        <w:rPr>
          <w:rFonts w:ascii="Times New Roman" w:hAnsi="Times New Roman" w:cs="Times New Roman"/>
          <w:sz w:val="24"/>
          <w:szCs w:val="24"/>
        </w:rPr>
      </w:pPr>
    </w:p>
    <w:p w:rsidR="00F005D3" w:rsidRDefault="00F005D3">
      <w:pPr>
        <w:rPr>
          <w:rFonts w:ascii="Times New Roman" w:hAnsi="Times New Roman" w:cs="Times New Roman"/>
          <w:sz w:val="24"/>
          <w:szCs w:val="24"/>
        </w:rPr>
      </w:pPr>
      <w:r>
        <w:rPr>
          <w:rFonts w:ascii="Times New Roman" w:hAnsi="Times New Roman" w:cs="Times New Roman"/>
          <w:sz w:val="24"/>
          <w:szCs w:val="24"/>
        </w:rPr>
        <w:t xml:space="preserve">“I’ll try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whispered guiltily.</w:t>
      </w:r>
    </w:p>
    <w:p w:rsidR="00F005D3" w:rsidRDefault="00F005D3">
      <w:pPr>
        <w:rPr>
          <w:rFonts w:ascii="Times New Roman" w:hAnsi="Times New Roman" w:cs="Times New Roman"/>
          <w:sz w:val="24"/>
          <w:szCs w:val="24"/>
        </w:rPr>
      </w:pPr>
    </w:p>
    <w:p w:rsidR="00F005D3" w:rsidRDefault="00F005D3">
      <w:pPr>
        <w:rPr>
          <w:rFonts w:ascii="Times New Roman" w:hAnsi="Times New Roman" w:cs="Times New Roman"/>
          <w:sz w:val="24"/>
          <w:szCs w:val="24"/>
        </w:rPr>
      </w:pPr>
      <w:r>
        <w:rPr>
          <w:rFonts w:ascii="Times New Roman" w:hAnsi="Times New Roman" w:cs="Times New Roman"/>
          <w:sz w:val="24"/>
          <w:szCs w:val="24"/>
        </w:rPr>
        <w:t xml:space="preserve">“Man, I’m hungry.” </w:t>
      </w:r>
      <w:proofErr w:type="gramStart"/>
      <w:r>
        <w:rPr>
          <w:rFonts w:ascii="Times New Roman" w:hAnsi="Times New Roman" w:cs="Times New Roman"/>
          <w:sz w:val="24"/>
          <w:szCs w:val="24"/>
        </w:rPr>
        <w:t>Baas</w:t>
      </w:r>
      <w:r w:rsidR="00771106">
        <w:rPr>
          <w:rFonts w:ascii="Times New Roman" w:hAnsi="Times New Roman" w:cs="Times New Roman"/>
          <w:sz w:val="24"/>
          <w:szCs w:val="24"/>
        </w:rPr>
        <w:t xml:space="preserve"> complained.</w:t>
      </w:r>
      <w:proofErr w:type="gramEnd"/>
    </w:p>
    <w:p w:rsidR="00771106" w:rsidRDefault="00771106">
      <w:pPr>
        <w:rPr>
          <w:rFonts w:ascii="Times New Roman" w:hAnsi="Times New Roman" w:cs="Times New Roman"/>
          <w:sz w:val="24"/>
          <w:szCs w:val="24"/>
        </w:rPr>
      </w:pPr>
    </w:p>
    <w:p w:rsidR="00771106" w:rsidRDefault="00011A67">
      <w:pPr>
        <w:rPr>
          <w:rFonts w:ascii="Times New Roman" w:hAnsi="Times New Roman" w:cs="Times New Roman"/>
          <w:sz w:val="24"/>
          <w:szCs w:val="24"/>
        </w:rPr>
      </w:pPr>
      <w:r>
        <w:rPr>
          <w:rFonts w:ascii="Times New Roman" w:hAnsi="Times New Roman" w:cs="Times New Roman"/>
          <w:sz w:val="24"/>
          <w:szCs w:val="24"/>
        </w:rPr>
        <w:t xml:space="preserve">“Seriously Baas?”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fussed. “Now is not the time to be you.”</w:t>
      </w:r>
    </w:p>
    <w:p w:rsidR="00011A67" w:rsidRDefault="00011A67">
      <w:pPr>
        <w:rPr>
          <w:rFonts w:ascii="Times New Roman" w:hAnsi="Times New Roman" w:cs="Times New Roman"/>
          <w:sz w:val="24"/>
          <w:szCs w:val="24"/>
        </w:rPr>
      </w:pPr>
    </w:p>
    <w:p w:rsidR="00011A67" w:rsidRDefault="00011A67">
      <w:pPr>
        <w:rPr>
          <w:rFonts w:ascii="Times New Roman" w:hAnsi="Times New Roman" w:cs="Times New Roman"/>
          <w:sz w:val="24"/>
          <w:szCs w:val="24"/>
        </w:rPr>
      </w:pPr>
      <w:r>
        <w:rPr>
          <w:rFonts w:ascii="Times New Roman" w:hAnsi="Times New Roman" w:cs="Times New Roman"/>
          <w:sz w:val="24"/>
          <w:szCs w:val="24"/>
        </w:rPr>
        <w:lastRenderedPageBreak/>
        <w:t xml:space="preserve">“I can’t help 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hard to concentrate on escaping with our lives when my stomach keeps telling me that its more important.”</w:t>
      </w:r>
    </w:p>
    <w:p w:rsidR="004A52DD" w:rsidRDefault="004A52DD">
      <w:pPr>
        <w:rPr>
          <w:rFonts w:ascii="Times New Roman" w:hAnsi="Times New Roman" w:cs="Times New Roman"/>
          <w:sz w:val="24"/>
          <w:szCs w:val="24"/>
        </w:rPr>
      </w:pPr>
    </w:p>
    <w:p w:rsidR="004A52DD" w:rsidRDefault="004A52DD">
      <w:pPr>
        <w:rPr>
          <w:rFonts w:ascii="Times New Roman" w:hAnsi="Times New Roman" w:cs="Times New Roman"/>
          <w:sz w:val="24"/>
          <w:szCs w:val="24"/>
        </w:rPr>
      </w:pPr>
      <w:r>
        <w:rPr>
          <w:rFonts w:ascii="Times New Roman" w:hAnsi="Times New Roman" w:cs="Times New Roman"/>
          <w:sz w:val="24"/>
          <w:szCs w:val="24"/>
        </w:rPr>
        <w:t>“If you don’t shut up, I’ll remind your stomach why it and my fist aren’t good friends.”</w:t>
      </w:r>
    </w:p>
    <w:p w:rsidR="004A52DD" w:rsidRDefault="004A52DD">
      <w:pPr>
        <w:rPr>
          <w:rFonts w:ascii="Times New Roman" w:hAnsi="Times New Roman" w:cs="Times New Roman"/>
          <w:sz w:val="24"/>
          <w:szCs w:val="24"/>
        </w:rPr>
      </w:pPr>
    </w:p>
    <w:p w:rsidR="004A52DD" w:rsidRDefault="006805E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 don’t think you first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friends with any part of my...”</w:t>
      </w:r>
      <w:r>
        <w:rPr>
          <w:rFonts w:ascii="Times New Roman" w:hAnsi="Times New Roman" w:cs="Times New Roman"/>
          <w:sz w:val="24"/>
          <w:szCs w:val="24"/>
        </w:rPr>
        <w:br/>
      </w:r>
    </w:p>
    <w:p w:rsidR="006805E1" w:rsidRDefault="006805E1">
      <w:pPr>
        <w:rPr>
          <w:rFonts w:ascii="Times New Roman" w:hAnsi="Times New Roman" w:cs="Times New Roman"/>
          <w:sz w:val="24"/>
          <w:szCs w:val="24"/>
        </w:rPr>
      </w:pPr>
      <w:proofErr w:type="gramStart"/>
      <w:r>
        <w:rPr>
          <w:rFonts w:ascii="Times New Roman" w:hAnsi="Times New Roman" w:cs="Times New Roman"/>
          <w:sz w:val="24"/>
          <w:szCs w:val="24"/>
        </w:rPr>
        <w:t>“GRAAAAAAAAAAHHHHHHH!”</w:t>
      </w:r>
      <w:proofErr w:type="gramEnd"/>
    </w:p>
    <w:p w:rsidR="006805E1" w:rsidRDefault="006805E1">
      <w:pPr>
        <w:rPr>
          <w:rFonts w:ascii="Times New Roman" w:hAnsi="Times New Roman" w:cs="Times New Roman"/>
          <w:sz w:val="24"/>
          <w:szCs w:val="24"/>
        </w:rPr>
      </w:pPr>
    </w:p>
    <w:p w:rsidR="006805E1" w:rsidRDefault="006805E1">
      <w:pPr>
        <w:rPr>
          <w:rFonts w:ascii="Times New Roman" w:hAnsi="Times New Roman" w:cs="Times New Roman"/>
          <w:sz w:val="24"/>
          <w:szCs w:val="24"/>
        </w:rPr>
      </w:pPr>
      <w:proofErr w:type="gramStart"/>
      <w:r>
        <w:rPr>
          <w:rFonts w:ascii="Times New Roman" w:hAnsi="Times New Roman" w:cs="Times New Roman"/>
          <w:sz w:val="24"/>
          <w:szCs w:val="24"/>
        </w:rPr>
        <w:t>“AAAAAAAAAAAAHHHHHHHHHHH!”</w:t>
      </w:r>
      <w:proofErr w:type="gramEnd"/>
    </w:p>
    <w:p w:rsidR="00A83D08" w:rsidRDefault="00A83D08">
      <w:pPr>
        <w:rPr>
          <w:rFonts w:ascii="Times New Roman" w:hAnsi="Times New Roman" w:cs="Times New Roman"/>
          <w:sz w:val="24"/>
          <w:szCs w:val="24"/>
        </w:rPr>
      </w:pPr>
    </w:p>
    <w:p w:rsidR="00A83D08" w:rsidRDefault="00A83D08">
      <w:pPr>
        <w:rPr>
          <w:rFonts w:ascii="Times New Roman" w:hAnsi="Times New Roman" w:cs="Times New Roman"/>
          <w:sz w:val="24"/>
          <w:szCs w:val="24"/>
        </w:rPr>
      </w:pPr>
      <w:r>
        <w:rPr>
          <w:rFonts w:ascii="Times New Roman" w:hAnsi="Times New Roman" w:cs="Times New Roman"/>
          <w:sz w:val="24"/>
          <w:szCs w:val="24"/>
        </w:rPr>
        <w:t xml:space="preserve">Out of nowhere, a Gold wielding an ax </w:t>
      </w:r>
      <w:r w:rsidR="00965E92">
        <w:rPr>
          <w:rFonts w:ascii="Times New Roman" w:hAnsi="Times New Roman" w:cs="Times New Roman"/>
          <w:sz w:val="24"/>
          <w:szCs w:val="24"/>
        </w:rPr>
        <w:t>surprised the group.</w:t>
      </w:r>
      <w:r w:rsidR="00BF5F99">
        <w:rPr>
          <w:rFonts w:ascii="Times New Roman" w:hAnsi="Times New Roman" w:cs="Times New Roman"/>
          <w:sz w:val="24"/>
          <w:szCs w:val="24"/>
        </w:rPr>
        <w:t xml:space="preserve"> After spotting them in the ally,</w:t>
      </w:r>
      <w:r w:rsidR="00965E92">
        <w:rPr>
          <w:rFonts w:ascii="Times New Roman" w:hAnsi="Times New Roman" w:cs="Times New Roman"/>
          <w:sz w:val="24"/>
          <w:szCs w:val="24"/>
        </w:rPr>
        <w:t xml:space="preserve"> </w:t>
      </w:r>
      <w:r w:rsidR="00BF5F99">
        <w:rPr>
          <w:rFonts w:ascii="Times New Roman" w:hAnsi="Times New Roman" w:cs="Times New Roman"/>
          <w:sz w:val="24"/>
          <w:szCs w:val="24"/>
        </w:rPr>
        <w:t xml:space="preserve">he screamed in an attempt to both let out his frustration for losing sleep and </w:t>
      </w:r>
      <w:proofErr w:type="gramStart"/>
      <w:r w:rsidR="00BF5F99">
        <w:rPr>
          <w:rFonts w:ascii="Times New Roman" w:hAnsi="Times New Roman" w:cs="Times New Roman"/>
          <w:sz w:val="24"/>
          <w:szCs w:val="24"/>
        </w:rPr>
        <w:t>startle</w:t>
      </w:r>
      <w:proofErr w:type="gramEnd"/>
      <w:r w:rsidR="00BF5F99">
        <w:rPr>
          <w:rFonts w:ascii="Times New Roman" w:hAnsi="Times New Roman" w:cs="Times New Roman"/>
          <w:sz w:val="24"/>
          <w:szCs w:val="24"/>
        </w:rPr>
        <w:t xml:space="preserve"> them to keep them from reacting properly. Baas, however, foiled the second part of his plan. Rather than being stunned, instantly he approached the man with the ax and tackled him into the open street</w:t>
      </w:r>
      <w:r w:rsidR="00DB7883">
        <w:rPr>
          <w:rFonts w:ascii="Times New Roman" w:hAnsi="Times New Roman" w:cs="Times New Roman"/>
          <w:sz w:val="24"/>
          <w:szCs w:val="24"/>
        </w:rPr>
        <w:t xml:space="preserve"> yelling as he did. Immediately Baas got up, realizing he had foiled the man’s plan.</w:t>
      </w:r>
    </w:p>
    <w:p w:rsidR="00DB7883" w:rsidRDefault="00DB7883">
      <w:pPr>
        <w:rPr>
          <w:rFonts w:ascii="Times New Roman" w:hAnsi="Times New Roman" w:cs="Times New Roman"/>
          <w:sz w:val="24"/>
          <w:szCs w:val="24"/>
        </w:rPr>
      </w:pPr>
    </w:p>
    <w:p w:rsidR="00DB7883" w:rsidRDefault="00DB7883">
      <w:pPr>
        <w:rPr>
          <w:rFonts w:ascii="Times New Roman" w:hAnsi="Times New Roman" w:cs="Times New Roman"/>
          <w:sz w:val="24"/>
          <w:szCs w:val="24"/>
        </w:rPr>
      </w:pPr>
      <w:r>
        <w:rPr>
          <w:rFonts w:ascii="Times New Roman" w:hAnsi="Times New Roman" w:cs="Times New Roman"/>
          <w:sz w:val="24"/>
          <w:szCs w:val="24"/>
        </w:rPr>
        <w:t xml:space="preserve">“Ha!” </w:t>
      </w:r>
      <w:proofErr w:type="gramStart"/>
      <w:r>
        <w:rPr>
          <w:rFonts w:ascii="Times New Roman" w:hAnsi="Times New Roman" w:cs="Times New Roman"/>
          <w:sz w:val="24"/>
          <w:szCs w:val="24"/>
        </w:rPr>
        <w:t>Baas shouted.</w:t>
      </w:r>
      <w:proofErr w:type="gramEnd"/>
      <w:r>
        <w:rPr>
          <w:rFonts w:ascii="Times New Roman" w:hAnsi="Times New Roman" w:cs="Times New Roman"/>
          <w:sz w:val="24"/>
          <w:szCs w:val="24"/>
        </w:rPr>
        <w:t xml:space="preserve"> “Thought you had me didn’t you? Well guess what? </w:t>
      </w:r>
      <w:proofErr w:type="gramStart"/>
      <w:r>
        <w:rPr>
          <w:rFonts w:ascii="Times New Roman" w:hAnsi="Times New Roman" w:cs="Times New Roman"/>
          <w:sz w:val="24"/>
          <w:szCs w:val="24"/>
        </w:rPr>
        <w:t>In your face!”</w:t>
      </w:r>
      <w:proofErr w:type="gramEnd"/>
    </w:p>
    <w:p w:rsidR="00DB7883" w:rsidRDefault="00DB7883">
      <w:pPr>
        <w:rPr>
          <w:rFonts w:ascii="Times New Roman" w:hAnsi="Times New Roman" w:cs="Times New Roman"/>
          <w:sz w:val="24"/>
          <w:szCs w:val="24"/>
        </w:rPr>
      </w:pPr>
    </w:p>
    <w:p w:rsidR="00DB7883" w:rsidRDefault="00DB7883">
      <w:pPr>
        <w:rPr>
          <w:rFonts w:ascii="Times New Roman" w:hAnsi="Times New Roman" w:cs="Times New Roman"/>
          <w:sz w:val="24"/>
          <w:szCs w:val="24"/>
        </w:rPr>
      </w:pPr>
      <w:r>
        <w:rPr>
          <w:rFonts w:ascii="Times New Roman" w:hAnsi="Times New Roman" w:cs="Times New Roman"/>
          <w:sz w:val="24"/>
          <w:szCs w:val="24"/>
        </w:rPr>
        <w:t>Baas then turned around to his audience.</w:t>
      </w:r>
    </w:p>
    <w:p w:rsidR="00DB7883" w:rsidRDefault="00DB7883">
      <w:pPr>
        <w:rPr>
          <w:rFonts w:ascii="Times New Roman" w:hAnsi="Times New Roman" w:cs="Times New Roman"/>
          <w:sz w:val="24"/>
          <w:szCs w:val="24"/>
        </w:rPr>
      </w:pPr>
      <w:proofErr w:type="gramStart"/>
      <w:r>
        <w:rPr>
          <w:rFonts w:ascii="Times New Roman" w:hAnsi="Times New Roman" w:cs="Times New Roman"/>
          <w:sz w:val="24"/>
          <w:szCs w:val="24"/>
        </w:rPr>
        <w:t>“N</w:t>
      </w:r>
      <w:r w:rsidR="00E757E7">
        <w:rPr>
          <w:rFonts w:ascii="Times New Roman" w:hAnsi="Times New Roman" w:cs="Times New Roman"/>
          <w:sz w:val="24"/>
          <w:szCs w:val="24"/>
        </w:rPr>
        <w:t>o need to thank me ladies.</w:t>
      </w:r>
      <w:proofErr w:type="gramEnd"/>
      <w:r w:rsidR="00E757E7">
        <w:rPr>
          <w:rFonts w:ascii="Times New Roman" w:hAnsi="Times New Roman" w:cs="Times New Roman"/>
          <w:sz w:val="24"/>
          <w:szCs w:val="24"/>
        </w:rPr>
        <w:t xml:space="preserve"> </w:t>
      </w:r>
      <w:proofErr w:type="gramStart"/>
      <w:r w:rsidR="00E757E7">
        <w:rPr>
          <w:rFonts w:ascii="Times New Roman" w:hAnsi="Times New Roman" w:cs="Times New Roman"/>
          <w:sz w:val="24"/>
          <w:szCs w:val="24"/>
        </w:rPr>
        <w:t xml:space="preserve">For </w:t>
      </w:r>
      <w:r>
        <w:rPr>
          <w:rFonts w:ascii="Times New Roman" w:hAnsi="Times New Roman" w:cs="Times New Roman"/>
          <w:sz w:val="24"/>
          <w:szCs w:val="24"/>
        </w:rPr>
        <w:t>I, your mighty majestic friend Baas</w:t>
      </w:r>
      <w:r w:rsidR="00E757E7">
        <w:rPr>
          <w:rFonts w:ascii="Times New Roman" w:hAnsi="Times New Roman" w:cs="Times New Roman"/>
          <w:sz w:val="24"/>
          <w:szCs w:val="24"/>
        </w:rPr>
        <w:t>, have handled this creature and saved you.”</w:t>
      </w:r>
      <w:proofErr w:type="gramEnd"/>
    </w:p>
    <w:p w:rsidR="00E757E7" w:rsidRDefault="00E757E7">
      <w:pPr>
        <w:rPr>
          <w:rFonts w:ascii="Times New Roman" w:hAnsi="Times New Roman" w:cs="Times New Roman"/>
          <w:sz w:val="24"/>
          <w:szCs w:val="24"/>
        </w:rPr>
      </w:pPr>
    </w:p>
    <w:p w:rsidR="00E757E7" w:rsidRDefault="00E757E7">
      <w:pPr>
        <w:rPr>
          <w:rFonts w:ascii="Times New Roman" w:hAnsi="Times New Roman" w:cs="Times New Roman"/>
          <w:sz w:val="24"/>
          <w:szCs w:val="24"/>
        </w:rPr>
      </w:pPr>
      <w:r>
        <w:rPr>
          <w:rFonts w:ascii="Times New Roman" w:hAnsi="Times New Roman" w:cs="Times New Roman"/>
          <w:sz w:val="24"/>
          <w:szCs w:val="24"/>
        </w:rPr>
        <w:t xml:space="preserve">The girls were quiet for a second before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finally responded.</w:t>
      </w:r>
    </w:p>
    <w:p w:rsidR="00E757E7" w:rsidRDefault="00E757E7">
      <w:pPr>
        <w:rPr>
          <w:rFonts w:ascii="Times New Roman" w:hAnsi="Times New Roman" w:cs="Times New Roman"/>
          <w:sz w:val="24"/>
          <w:szCs w:val="24"/>
        </w:rPr>
      </w:pPr>
    </w:p>
    <w:p w:rsidR="00E757E7" w:rsidRDefault="00E757E7">
      <w:pPr>
        <w:rPr>
          <w:rFonts w:ascii="Times New Roman" w:hAnsi="Times New Roman" w:cs="Times New Roman"/>
          <w:sz w:val="24"/>
          <w:szCs w:val="24"/>
        </w:rPr>
      </w:pPr>
      <w:r>
        <w:rPr>
          <w:rFonts w:ascii="Times New Roman" w:hAnsi="Times New Roman" w:cs="Times New Roman"/>
          <w:sz w:val="24"/>
          <w:szCs w:val="24"/>
        </w:rPr>
        <w:t>“Hey.” she said not opening her teeth. “Did you forget we’re supposed to be sneaking around</w:t>
      </w:r>
      <w:r w:rsidR="0029440E">
        <w:rPr>
          <w:rFonts w:ascii="Times New Roman" w:hAnsi="Times New Roman" w:cs="Times New Roman"/>
          <w:sz w:val="24"/>
          <w:szCs w:val="24"/>
        </w:rPr>
        <w:t>!</w:t>
      </w:r>
      <w:r>
        <w:rPr>
          <w:rFonts w:ascii="Times New Roman" w:hAnsi="Times New Roman" w:cs="Times New Roman"/>
          <w:sz w:val="24"/>
          <w:szCs w:val="24"/>
        </w:rPr>
        <w:t>?</w:t>
      </w:r>
      <w:r w:rsidR="0029440E">
        <w:rPr>
          <w:rFonts w:ascii="Times New Roman" w:hAnsi="Times New Roman" w:cs="Times New Roman"/>
          <w:sz w:val="24"/>
          <w:szCs w:val="24"/>
        </w:rPr>
        <w:t>!</w:t>
      </w:r>
      <w:r>
        <w:rPr>
          <w:rFonts w:ascii="Times New Roman" w:hAnsi="Times New Roman" w:cs="Times New Roman"/>
          <w:sz w:val="24"/>
          <w:szCs w:val="24"/>
        </w:rPr>
        <w:t>”</w:t>
      </w:r>
    </w:p>
    <w:p w:rsidR="0029440E" w:rsidRDefault="0029440E">
      <w:pPr>
        <w:rPr>
          <w:rFonts w:ascii="Times New Roman" w:hAnsi="Times New Roman" w:cs="Times New Roman"/>
          <w:sz w:val="24"/>
          <w:szCs w:val="24"/>
        </w:rPr>
      </w:pPr>
    </w:p>
    <w:p w:rsidR="006E2FD4" w:rsidRDefault="0029440E">
      <w:pPr>
        <w:rPr>
          <w:rFonts w:ascii="Times New Roman" w:hAnsi="Times New Roman" w:cs="Times New Roman"/>
          <w:sz w:val="24"/>
          <w:szCs w:val="24"/>
        </w:rPr>
      </w:pPr>
      <w:r>
        <w:rPr>
          <w:rFonts w:ascii="Times New Roman" w:hAnsi="Times New Roman" w:cs="Times New Roman"/>
          <w:sz w:val="24"/>
          <w:szCs w:val="24"/>
        </w:rPr>
        <w:lastRenderedPageBreak/>
        <w:t xml:space="preserve">Baas took a look around. </w:t>
      </w:r>
      <w:proofErr w:type="gramStart"/>
      <w:r>
        <w:rPr>
          <w:rFonts w:ascii="Times New Roman" w:hAnsi="Times New Roman" w:cs="Times New Roman"/>
          <w:sz w:val="24"/>
          <w:szCs w:val="24"/>
        </w:rPr>
        <w:t>First to his left.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Several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wielding several different weapons staring dead at him.</w:t>
      </w:r>
      <w:proofErr w:type="gramEnd"/>
      <w:r w:rsidR="006E2FD4">
        <w:rPr>
          <w:rFonts w:ascii="Times New Roman" w:hAnsi="Times New Roman" w:cs="Times New Roman"/>
          <w:sz w:val="24"/>
          <w:szCs w:val="24"/>
        </w:rPr>
        <w:t xml:space="preserve"> </w:t>
      </w:r>
      <w:proofErr w:type="gramStart"/>
      <w:r w:rsidR="006E2FD4">
        <w:rPr>
          <w:rFonts w:ascii="Times New Roman" w:hAnsi="Times New Roman" w:cs="Times New Roman"/>
          <w:sz w:val="24"/>
          <w:szCs w:val="24"/>
        </w:rPr>
        <w:t>Next to his right.</w:t>
      </w:r>
      <w:proofErr w:type="gramEnd"/>
      <w:r w:rsidR="006E2FD4">
        <w:rPr>
          <w:rFonts w:ascii="Times New Roman" w:hAnsi="Times New Roman" w:cs="Times New Roman"/>
          <w:sz w:val="24"/>
          <w:szCs w:val="24"/>
        </w:rPr>
        <w:t xml:space="preserve"> </w:t>
      </w:r>
      <w:proofErr w:type="gramStart"/>
      <w:r w:rsidR="006E2FD4">
        <w:rPr>
          <w:rFonts w:ascii="Times New Roman" w:hAnsi="Times New Roman" w:cs="Times New Roman"/>
          <w:sz w:val="24"/>
          <w:szCs w:val="24"/>
        </w:rPr>
        <w:t xml:space="preserve">Another site of scattered </w:t>
      </w:r>
      <w:proofErr w:type="spellStart"/>
      <w:r w:rsidR="006E2FD4">
        <w:rPr>
          <w:rFonts w:ascii="Times New Roman" w:hAnsi="Times New Roman" w:cs="Times New Roman"/>
          <w:sz w:val="24"/>
          <w:szCs w:val="24"/>
        </w:rPr>
        <w:t>Golds</w:t>
      </w:r>
      <w:proofErr w:type="spellEnd"/>
      <w:r w:rsidR="006E2FD4">
        <w:rPr>
          <w:rFonts w:ascii="Times New Roman" w:hAnsi="Times New Roman" w:cs="Times New Roman"/>
          <w:sz w:val="24"/>
          <w:szCs w:val="24"/>
        </w:rPr>
        <w:t>, all with their attention on him.</w:t>
      </w:r>
      <w:proofErr w:type="gramEnd"/>
    </w:p>
    <w:p w:rsidR="006E2FD4" w:rsidRDefault="006E2FD4">
      <w:pPr>
        <w:rPr>
          <w:rFonts w:ascii="Times New Roman" w:hAnsi="Times New Roman" w:cs="Times New Roman"/>
          <w:sz w:val="24"/>
          <w:szCs w:val="24"/>
        </w:rPr>
      </w:pPr>
      <w:r>
        <w:rPr>
          <w:rFonts w:ascii="Times New Roman" w:hAnsi="Times New Roman" w:cs="Times New Roman"/>
          <w:sz w:val="24"/>
          <w:szCs w:val="24"/>
        </w:rPr>
        <w:t>“Uh...” he said really loudly. “None of that happened! So you guys can just go back to what</w:t>
      </w:r>
      <w:r w:rsidR="00D6289B">
        <w:rPr>
          <w:rFonts w:ascii="Times New Roman" w:hAnsi="Times New Roman" w:cs="Times New Roman"/>
          <w:sz w:val="24"/>
          <w:szCs w:val="24"/>
        </w:rPr>
        <w:t>ever it was you were doing and pretend that I’m not here and...”</w:t>
      </w:r>
    </w:p>
    <w:p w:rsidR="00D6289B" w:rsidRDefault="00D6289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Thwap</w:t>
      </w:r>
      <w:proofErr w:type="spellEnd"/>
      <w:r>
        <w:rPr>
          <w:rFonts w:ascii="Times New Roman" w:hAnsi="Times New Roman" w:cs="Times New Roman"/>
          <w:sz w:val="24"/>
          <w:szCs w:val="24"/>
        </w:rPr>
        <w:t>*</w:t>
      </w:r>
    </w:p>
    <w:p w:rsidR="00D6289B" w:rsidRDefault="00D6289B">
      <w:pPr>
        <w:rPr>
          <w:rFonts w:ascii="Times New Roman" w:hAnsi="Times New Roman" w:cs="Times New Roman"/>
          <w:sz w:val="24"/>
          <w:szCs w:val="24"/>
        </w:rPr>
      </w:pPr>
      <w:r>
        <w:rPr>
          <w:rFonts w:ascii="Times New Roman" w:hAnsi="Times New Roman" w:cs="Times New Roman"/>
          <w:sz w:val="24"/>
          <w:szCs w:val="24"/>
        </w:rPr>
        <w:t>Before Baas could finish, an arrow landed in front of his feet.</w:t>
      </w:r>
    </w:p>
    <w:p w:rsidR="007A2A1D" w:rsidRDefault="007A2A1D">
      <w:pPr>
        <w:rPr>
          <w:rFonts w:ascii="Times New Roman" w:hAnsi="Times New Roman" w:cs="Times New Roman"/>
          <w:sz w:val="24"/>
          <w:szCs w:val="24"/>
        </w:rPr>
      </w:pPr>
      <w:r>
        <w:rPr>
          <w:rFonts w:ascii="Times New Roman" w:hAnsi="Times New Roman" w:cs="Times New Roman"/>
          <w:sz w:val="24"/>
          <w:szCs w:val="24"/>
        </w:rPr>
        <w:t>“Okay, I don’t want to point any fingers, bu</w:t>
      </w:r>
      <w:r w:rsidR="00634DF9">
        <w:rPr>
          <w:rFonts w:ascii="Times New Roman" w:hAnsi="Times New Roman" w:cs="Times New Roman"/>
          <w:sz w:val="24"/>
          <w:szCs w:val="24"/>
        </w:rPr>
        <w:t>t you should definitely replace</w:t>
      </w:r>
      <w:r>
        <w:rPr>
          <w:rFonts w:ascii="Times New Roman" w:hAnsi="Times New Roman" w:cs="Times New Roman"/>
          <w:sz w:val="24"/>
          <w:szCs w:val="24"/>
        </w:rPr>
        <w:t xml:space="preserve"> the guy who shot that arrow because he obviously needs more practice and GUYS RUN!”</w:t>
      </w:r>
    </w:p>
    <w:p w:rsidR="007A2A1D" w:rsidRDefault="007A2A1D">
      <w:pPr>
        <w:rPr>
          <w:rFonts w:ascii="Times New Roman" w:hAnsi="Times New Roman" w:cs="Times New Roman"/>
          <w:sz w:val="24"/>
          <w:szCs w:val="24"/>
        </w:rPr>
      </w:pPr>
    </w:p>
    <w:p w:rsidR="00D6289B" w:rsidRDefault="00364BDD">
      <w:pPr>
        <w:rPr>
          <w:rFonts w:ascii="Times New Roman" w:hAnsi="Times New Roman" w:cs="Times New Roman"/>
          <w:sz w:val="24"/>
          <w:szCs w:val="24"/>
        </w:rPr>
      </w:pPr>
      <w:r>
        <w:rPr>
          <w:rFonts w:ascii="Times New Roman" w:hAnsi="Times New Roman" w:cs="Times New Roman"/>
          <w:sz w:val="24"/>
          <w:szCs w:val="24"/>
        </w:rPr>
        <w:t xml:space="preserve">It was a good thing the ally they were in was open on both ends because all four headed opposite of where Baas was. Following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was a mob of </w:t>
      </w:r>
      <w:proofErr w:type="spellStart"/>
      <w:r>
        <w:rPr>
          <w:rFonts w:ascii="Times New Roman" w:hAnsi="Times New Roman" w:cs="Times New Roman"/>
          <w:sz w:val="24"/>
          <w:szCs w:val="24"/>
        </w:rPr>
        <w:t>Golds</w:t>
      </w:r>
      <w:proofErr w:type="spellEnd"/>
      <w:r w:rsidR="008C4605">
        <w:rPr>
          <w:rFonts w:ascii="Times New Roman" w:hAnsi="Times New Roman" w:cs="Times New Roman"/>
          <w:sz w:val="24"/>
          <w:szCs w:val="24"/>
        </w:rPr>
        <w:t>. The group was practically tripping over itself, each person trying to be the first</w:t>
      </w:r>
      <w:r w:rsidR="00AD2B8B">
        <w:rPr>
          <w:rFonts w:ascii="Times New Roman" w:hAnsi="Times New Roman" w:cs="Times New Roman"/>
          <w:sz w:val="24"/>
          <w:szCs w:val="24"/>
        </w:rPr>
        <w:t xml:space="preserve"> to grab the intruders. Someone in the crowd decided to throw their ax. Baas, being last in the line of fleeing prisoners, turned just in time to see it coming at him.</w:t>
      </w:r>
      <w:r w:rsidR="00634DF9">
        <w:rPr>
          <w:rFonts w:ascii="Times New Roman" w:hAnsi="Times New Roman" w:cs="Times New Roman"/>
          <w:sz w:val="24"/>
          <w:szCs w:val="24"/>
        </w:rPr>
        <w:t xml:space="preserve"> Than</w:t>
      </w:r>
      <w:r w:rsidR="00B320E9">
        <w:rPr>
          <w:rFonts w:ascii="Times New Roman" w:hAnsi="Times New Roman" w:cs="Times New Roman"/>
          <w:sz w:val="24"/>
          <w:szCs w:val="24"/>
        </w:rPr>
        <w:t>kfully, he still had the shield.</w:t>
      </w:r>
    </w:p>
    <w:p w:rsidR="00B320E9" w:rsidRDefault="00B320E9">
      <w:pPr>
        <w:rPr>
          <w:rFonts w:ascii="Times New Roman" w:hAnsi="Times New Roman" w:cs="Times New Roman"/>
          <w:sz w:val="24"/>
          <w:szCs w:val="24"/>
        </w:rPr>
      </w:pPr>
      <w:r>
        <w:rPr>
          <w:rFonts w:ascii="Times New Roman" w:hAnsi="Times New Roman" w:cs="Times New Roman"/>
          <w:sz w:val="24"/>
          <w:szCs w:val="24"/>
        </w:rPr>
        <w:t>*Clink*</w:t>
      </w:r>
    </w:p>
    <w:p w:rsidR="00B320E9" w:rsidRDefault="00B320E9">
      <w:pPr>
        <w:rPr>
          <w:rFonts w:ascii="Times New Roman" w:hAnsi="Times New Roman" w:cs="Times New Roman"/>
          <w:sz w:val="24"/>
          <w:szCs w:val="24"/>
        </w:rPr>
      </w:pPr>
      <w:r>
        <w:rPr>
          <w:rFonts w:ascii="Times New Roman" w:hAnsi="Times New Roman" w:cs="Times New Roman"/>
          <w:sz w:val="24"/>
          <w:szCs w:val="24"/>
        </w:rPr>
        <w:br/>
        <w:t xml:space="preserve">“Thank you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p>
    <w:p w:rsidR="00B320E9" w:rsidRDefault="00B320E9">
      <w:pPr>
        <w:rPr>
          <w:rFonts w:ascii="Times New Roman" w:hAnsi="Times New Roman" w:cs="Times New Roman"/>
          <w:sz w:val="24"/>
          <w:szCs w:val="24"/>
        </w:rPr>
      </w:pPr>
    </w:p>
    <w:p w:rsidR="00B320E9" w:rsidRDefault="00B320E9">
      <w:pPr>
        <w:rPr>
          <w:rFonts w:ascii="Times New Roman" w:hAnsi="Times New Roman" w:cs="Times New Roman"/>
          <w:sz w:val="24"/>
          <w:szCs w:val="24"/>
        </w:rPr>
      </w:pPr>
      <w:r>
        <w:rPr>
          <w:rFonts w:ascii="Times New Roman" w:hAnsi="Times New Roman" w:cs="Times New Roman"/>
          <w:sz w:val="24"/>
          <w:szCs w:val="24"/>
        </w:rPr>
        <w:t>Baas began to pick up his speed.</w:t>
      </w:r>
    </w:p>
    <w:p w:rsidR="00B320E9" w:rsidRDefault="00B320E9">
      <w:pPr>
        <w:rPr>
          <w:rFonts w:ascii="Times New Roman" w:hAnsi="Times New Roman" w:cs="Times New Roman"/>
          <w:sz w:val="24"/>
          <w:szCs w:val="24"/>
        </w:rPr>
      </w:pPr>
      <w:r>
        <w:rPr>
          <w:rFonts w:ascii="Times New Roman" w:hAnsi="Times New Roman" w:cs="Times New Roman"/>
          <w:sz w:val="24"/>
          <w:szCs w:val="24"/>
        </w:rPr>
        <w:t xml:space="preserve">“Sorry guys, but you can’t kill me. That position is designated for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who’s sure to do so after we’ve escaped.”</w:t>
      </w:r>
    </w:p>
    <w:p w:rsidR="00B320E9" w:rsidRDefault="00B320E9">
      <w:pPr>
        <w:rPr>
          <w:rFonts w:ascii="Times New Roman" w:hAnsi="Times New Roman" w:cs="Times New Roman"/>
          <w:sz w:val="24"/>
          <w:szCs w:val="24"/>
        </w:rPr>
      </w:pPr>
    </w:p>
    <w:p w:rsidR="00B320E9" w:rsidRDefault="00B320E9">
      <w:pPr>
        <w:rPr>
          <w:rFonts w:ascii="Times New Roman" w:hAnsi="Times New Roman" w:cs="Times New Roman"/>
          <w:sz w:val="24"/>
          <w:szCs w:val="24"/>
        </w:rPr>
      </w:pPr>
      <w:r>
        <w:rPr>
          <w:rFonts w:ascii="Times New Roman" w:hAnsi="Times New Roman" w:cs="Times New Roman"/>
          <w:sz w:val="24"/>
          <w:szCs w:val="24"/>
        </w:rPr>
        <w:t>“Oh you better believe it.”</w:t>
      </w:r>
    </w:p>
    <w:p w:rsidR="00B320E9" w:rsidRDefault="00B320E9">
      <w:pPr>
        <w:rPr>
          <w:rFonts w:ascii="Times New Roman" w:hAnsi="Times New Roman" w:cs="Times New Roman"/>
          <w:sz w:val="24"/>
          <w:szCs w:val="24"/>
        </w:rPr>
      </w:pPr>
    </w:p>
    <w:p w:rsidR="006543E0" w:rsidRDefault="00B320E9">
      <w:pPr>
        <w:rPr>
          <w:rFonts w:ascii="Times New Roman" w:hAnsi="Times New Roman" w:cs="Times New Roman"/>
          <w:sz w:val="24"/>
          <w:szCs w:val="24"/>
        </w:rPr>
      </w:pPr>
      <w:r>
        <w:rPr>
          <w:rFonts w:ascii="Times New Roman" w:hAnsi="Times New Roman" w:cs="Times New Roman"/>
          <w:sz w:val="24"/>
          <w:szCs w:val="24"/>
        </w:rPr>
        <w:t>Baas wanted to laugh, but there was no time.</w:t>
      </w:r>
      <w:r w:rsidR="004E4D12">
        <w:rPr>
          <w:rFonts w:ascii="Times New Roman" w:hAnsi="Times New Roman" w:cs="Times New Roman"/>
          <w:sz w:val="24"/>
          <w:szCs w:val="24"/>
        </w:rPr>
        <w:t xml:space="preserve"> The kids were just barely escaping from the pursuers who thankfully did not have any Fars with them,</w:t>
      </w:r>
      <w:r>
        <w:rPr>
          <w:rFonts w:ascii="Times New Roman" w:hAnsi="Times New Roman" w:cs="Times New Roman"/>
          <w:sz w:val="24"/>
          <w:szCs w:val="24"/>
        </w:rPr>
        <w:t xml:space="preserve"> </w:t>
      </w:r>
      <w:proofErr w:type="gramStart"/>
      <w:r w:rsidR="00550A41">
        <w:rPr>
          <w:rFonts w:ascii="Times New Roman" w:hAnsi="Times New Roman" w:cs="Times New Roman"/>
          <w:sz w:val="24"/>
          <w:szCs w:val="24"/>
        </w:rPr>
        <w:t>Increasing</w:t>
      </w:r>
      <w:proofErr w:type="gramEnd"/>
      <w:r w:rsidR="00550A41">
        <w:rPr>
          <w:rFonts w:ascii="Times New Roman" w:hAnsi="Times New Roman" w:cs="Times New Roman"/>
          <w:sz w:val="24"/>
          <w:szCs w:val="24"/>
        </w:rPr>
        <w:t xml:space="preserve"> his speed, Baas went from be</w:t>
      </w:r>
      <w:r w:rsidR="00A90042">
        <w:rPr>
          <w:rFonts w:ascii="Times New Roman" w:hAnsi="Times New Roman" w:cs="Times New Roman"/>
          <w:sz w:val="24"/>
          <w:szCs w:val="24"/>
        </w:rPr>
        <w:t>ing the last one running to lead</w:t>
      </w:r>
      <w:r w:rsidR="00550A41">
        <w:rPr>
          <w:rFonts w:ascii="Times New Roman" w:hAnsi="Times New Roman" w:cs="Times New Roman"/>
          <w:sz w:val="24"/>
          <w:szCs w:val="24"/>
        </w:rPr>
        <w:t>ing the pack.</w:t>
      </w:r>
      <w:r w:rsidR="00A90042">
        <w:rPr>
          <w:rFonts w:ascii="Times New Roman" w:hAnsi="Times New Roman" w:cs="Times New Roman"/>
          <w:sz w:val="24"/>
          <w:szCs w:val="24"/>
        </w:rPr>
        <w:t xml:space="preserve"> </w:t>
      </w:r>
      <w:r w:rsidR="004E4D12">
        <w:rPr>
          <w:rFonts w:ascii="Times New Roman" w:hAnsi="Times New Roman" w:cs="Times New Roman"/>
          <w:sz w:val="24"/>
          <w:szCs w:val="24"/>
        </w:rPr>
        <w:t>There, he could see the building! If the team kept at this pace</w:t>
      </w:r>
      <w:r w:rsidR="009B0567">
        <w:rPr>
          <w:rFonts w:ascii="Times New Roman" w:hAnsi="Times New Roman" w:cs="Times New Roman"/>
          <w:sz w:val="24"/>
          <w:szCs w:val="24"/>
        </w:rPr>
        <w:t xml:space="preserve"> they’d make it there in no time. All that was left was to </w:t>
      </w:r>
      <w:r w:rsidR="00C50A99">
        <w:rPr>
          <w:rFonts w:ascii="Times New Roman" w:hAnsi="Times New Roman" w:cs="Times New Roman"/>
          <w:sz w:val="24"/>
          <w:szCs w:val="24"/>
        </w:rPr>
        <w:t>dodge the people coming from the front</w:t>
      </w:r>
      <w:r w:rsidR="009B0567">
        <w:rPr>
          <w:rFonts w:ascii="Times New Roman" w:hAnsi="Times New Roman" w:cs="Times New Roman"/>
          <w:sz w:val="24"/>
          <w:szCs w:val="24"/>
        </w:rPr>
        <w:t>.</w:t>
      </w:r>
      <w:r w:rsidR="00C50A99">
        <w:rPr>
          <w:rFonts w:ascii="Times New Roman" w:hAnsi="Times New Roman" w:cs="Times New Roman"/>
          <w:sz w:val="24"/>
          <w:szCs w:val="24"/>
        </w:rPr>
        <w:t xml:space="preserve"> First was a guy with an ax. Way too slow and clumsy. </w:t>
      </w:r>
      <w:proofErr w:type="gramStart"/>
      <w:r w:rsidR="00C50A99">
        <w:rPr>
          <w:rFonts w:ascii="Times New Roman" w:hAnsi="Times New Roman" w:cs="Times New Roman"/>
          <w:sz w:val="24"/>
          <w:szCs w:val="24"/>
        </w:rPr>
        <w:t>Baas needed only to move out the way to have the guy run passed him.</w:t>
      </w:r>
      <w:proofErr w:type="gramEnd"/>
      <w:r w:rsidR="00C50A99">
        <w:rPr>
          <w:rFonts w:ascii="Times New Roman" w:hAnsi="Times New Roman" w:cs="Times New Roman"/>
          <w:sz w:val="24"/>
          <w:szCs w:val="24"/>
        </w:rPr>
        <w:t xml:space="preserve"> Next was some girl with a short sword. She came </w:t>
      </w:r>
      <w:r w:rsidR="00C50A99">
        <w:rPr>
          <w:rFonts w:ascii="Times New Roman" w:hAnsi="Times New Roman" w:cs="Times New Roman"/>
          <w:sz w:val="24"/>
          <w:szCs w:val="24"/>
        </w:rPr>
        <w:lastRenderedPageBreak/>
        <w:t>swinging from Baas’ right, but</w:t>
      </w:r>
      <w:r w:rsidR="005D7A7D">
        <w:rPr>
          <w:rFonts w:ascii="Times New Roman" w:hAnsi="Times New Roman" w:cs="Times New Roman"/>
          <w:sz w:val="24"/>
          <w:szCs w:val="24"/>
        </w:rPr>
        <w:t xml:space="preserve"> his shield was in his right hand so that was a problem. Simply raising his right arm allowed Baas to deflect the attack while continuing to move forward. He kept him arm raise to prevent the three guys behind the girl all trying exactly what she did. After those, Baas turned clockwise as he continued forward trying to block the other attack with a long sword coming from his left. Trying tends to work in Baas’ case. And so it went. Switching hands with his shield and ti</w:t>
      </w:r>
      <w:r w:rsidR="006543E0">
        <w:rPr>
          <w:rFonts w:ascii="Times New Roman" w:hAnsi="Times New Roman" w:cs="Times New Roman"/>
          <w:sz w:val="24"/>
          <w:szCs w:val="24"/>
        </w:rPr>
        <w:t>ming his feet, the Orange weaved</w:t>
      </w:r>
      <w:r w:rsidR="005D7A7D">
        <w:rPr>
          <w:rFonts w:ascii="Times New Roman" w:hAnsi="Times New Roman" w:cs="Times New Roman"/>
          <w:sz w:val="24"/>
          <w:szCs w:val="24"/>
        </w:rPr>
        <w:t xml:space="preserve"> his way through </w:t>
      </w:r>
      <w:r w:rsidR="006543E0">
        <w:rPr>
          <w:rFonts w:ascii="Times New Roman" w:hAnsi="Times New Roman" w:cs="Times New Roman"/>
          <w:sz w:val="24"/>
          <w:szCs w:val="24"/>
        </w:rPr>
        <w:t xml:space="preserve">the crowd of people approaching him. Dodging these attacks was fun, but Baas knew he stood know chance if he had actually tried to fight them. With only a shield, he had no way to show any offense. But that was okay, he didn’t need any offense. His goal was to get to the building with the ladder, and with the shield </w:t>
      </w:r>
      <w:proofErr w:type="spellStart"/>
      <w:r w:rsidR="006543E0">
        <w:rPr>
          <w:rFonts w:ascii="Times New Roman" w:hAnsi="Times New Roman" w:cs="Times New Roman"/>
          <w:sz w:val="24"/>
          <w:szCs w:val="24"/>
        </w:rPr>
        <w:t>Zordo</w:t>
      </w:r>
      <w:proofErr w:type="spellEnd"/>
      <w:r w:rsidR="006543E0">
        <w:rPr>
          <w:rFonts w:ascii="Times New Roman" w:hAnsi="Times New Roman" w:cs="Times New Roman"/>
          <w:sz w:val="24"/>
          <w:szCs w:val="24"/>
        </w:rPr>
        <w:t xml:space="preserve"> gave him, which worked better than any other shield he had ever used in his life, accomplishing the goal was only a matter of...</w:t>
      </w:r>
    </w:p>
    <w:p w:rsidR="006543E0" w:rsidRDefault="006543E0">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Baas heard being called from behind. </w:t>
      </w:r>
      <w:r w:rsidR="000D022D">
        <w:rPr>
          <w:rFonts w:ascii="Times New Roman" w:hAnsi="Times New Roman" w:cs="Times New Roman"/>
          <w:sz w:val="24"/>
          <w:szCs w:val="24"/>
        </w:rPr>
        <w:t xml:space="preserve"> He knew that voice... </w:t>
      </w:r>
      <w:proofErr w:type="spellStart"/>
      <w:r w:rsidR="000D022D">
        <w:rPr>
          <w:rFonts w:ascii="Times New Roman" w:hAnsi="Times New Roman" w:cs="Times New Roman"/>
          <w:sz w:val="24"/>
          <w:szCs w:val="24"/>
        </w:rPr>
        <w:t>Vatti</w:t>
      </w:r>
      <w:proofErr w:type="spellEnd"/>
      <w:r w:rsidR="000D022D">
        <w:rPr>
          <w:rFonts w:ascii="Times New Roman" w:hAnsi="Times New Roman" w:cs="Times New Roman"/>
          <w:sz w:val="24"/>
          <w:szCs w:val="24"/>
        </w:rPr>
        <w:t xml:space="preserve">! He turned around hoping to see she wasn’t hurt. Well... she wasn’t, but she and the rest were now completely surrounded by </w:t>
      </w:r>
      <w:proofErr w:type="spellStart"/>
      <w:r w:rsidR="000D022D">
        <w:rPr>
          <w:rFonts w:ascii="Times New Roman" w:hAnsi="Times New Roman" w:cs="Times New Roman"/>
          <w:sz w:val="24"/>
          <w:szCs w:val="24"/>
        </w:rPr>
        <w:t>Golds</w:t>
      </w:r>
      <w:proofErr w:type="spellEnd"/>
      <w:r w:rsidR="000D022D">
        <w:rPr>
          <w:rFonts w:ascii="Times New Roman" w:hAnsi="Times New Roman" w:cs="Times New Roman"/>
          <w:sz w:val="24"/>
          <w:szCs w:val="24"/>
        </w:rPr>
        <w:t xml:space="preserve">. What was more shocking though was the </w:t>
      </w:r>
      <w:r w:rsidR="006E1447">
        <w:rPr>
          <w:rFonts w:ascii="Times New Roman" w:hAnsi="Times New Roman" w:cs="Times New Roman"/>
          <w:sz w:val="24"/>
          <w:szCs w:val="24"/>
        </w:rPr>
        <w:t xml:space="preserve">distance between him and his friends. </w:t>
      </w:r>
      <w:r w:rsidR="00DB75AD">
        <w:rPr>
          <w:rFonts w:ascii="Times New Roman" w:hAnsi="Times New Roman" w:cs="Times New Roman"/>
          <w:sz w:val="24"/>
          <w:szCs w:val="24"/>
        </w:rPr>
        <w:t>All this time, Baas had thought they were right behind him. However, they were several meters between them. Estimating the length and perception, Baas calculated that there was...</w:t>
      </w:r>
    </w:p>
    <w:p w:rsidR="00DB75AD" w:rsidRDefault="00DB75AD">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p>
    <w:p w:rsidR="0070682A" w:rsidRDefault="00DB75AD">
      <w:pPr>
        <w:rPr>
          <w:rFonts w:ascii="Times New Roman" w:hAnsi="Times New Roman" w:cs="Times New Roman"/>
          <w:sz w:val="24"/>
          <w:szCs w:val="24"/>
        </w:rPr>
      </w:pPr>
      <w:proofErr w:type="gramStart"/>
      <w:r>
        <w:rPr>
          <w:rFonts w:ascii="Times New Roman" w:hAnsi="Times New Roman" w:cs="Times New Roman"/>
          <w:sz w:val="24"/>
          <w:szCs w:val="24"/>
        </w:rPr>
        <w:t>Right, no time for that.</w:t>
      </w:r>
      <w:proofErr w:type="gramEnd"/>
      <w:r w:rsidR="0070682A">
        <w:rPr>
          <w:rFonts w:ascii="Times New Roman" w:hAnsi="Times New Roman" w:cs="Times New Roman"/>
          <w:sz w:val="24"/>
          <w:szCs w:val="24"/>
        </w:rPr>
        <w:t xml:space="preserve"> Clamping his sword, Baas headed back towards where we had came. Once again, Baas used his defensive skills to get to his target. This time it was much easier though because everyone he had to pass was not paying attention to him. All the attention was on his friends who were surrounded by </w:t>
      </w:r>
      <w:proofErr w:type="spellStart"/>
      <w:r w:rsidR="0070682A">
        <w:rPr>
          <w:rFonts w:ascii="Times New Roman" w:hAnsi="Times New Roman" w:cs="Times New Roman"/>
          <w:sz w:val="24"/>
          <w:szCs w:val="24"/>
        </w:rPr>
        <w:t>Golds</w:t>
      </w:r>
      <w:proofErr w:type="spellEnd"/>
      <w:r w:rsidR="0070682A">
        <w:rPr>
          <w:rFonts w:ascii="Times New Roman" w:hAnsi="Times New Roman" w:cs="Times New Roman"/>
          <w:sz w:val="24"/>
          <w:szCs w:val="24"/>
        </w:rPr>
        <w:t>.</w:t>
      </w:r>
      <w:r w:rsidR="006E2D9A">
        <w:rPr>
          <w:rFonts w:ascii="Times New Roman" w:hAnsi="Times New Roman" w:cs="Times New Roman"/>
          <w:sz w:val="24"/>
          <w:szCs w:val="24"/>
        </w:rPr>
        <w:t xml:space="preserve"> </w:t>
      </w:r>
    </w:p>
    <w:p w:rsidR="006E2D9A" w:rsidRDefault="006E2D9A">
      <w:pPr>
        <w:rPr>
          <w:rFonts w:ascii="Times New Roman" w:hAnsi="Times New Roman" w:cs="Times New Roman"/>
          <w:sz w:val="24"/>
          <w:szCs w:val="24"/>
        </w:rPr>
      </w:pPr>
      <w:r>
        <w:rPr>
          <w:rFonts w:ascii="Times New Roman" w:hAnsi="Times New Roman" w:cs="Times New Roman"/>
          <w:sz w:val="24"/>
          <w:szCs w:val="24"/>
        </w:rPr>
        <w:t>“Excuse me. Pardon me. Sorry. I belong over there, thanks.”</w:t>
      </w:r>
      <w:r w:rsidR="00176006">
        <w:rPr>
          <w:rFonts w:ascii="Times New Roman" w:hAnsi="Times New Roman" w:cs="Times New Roman"/>
          <w:sz w:val="24"/>
          <w:szCs w:val="24"/>
        </w:rPr>
        <w:t xml:space="preserve"> Baas took his place by his friends. Together the four made a form with no blind spots. </w:t>
      </w:r>
      <w:proofErr w:type="gramStart"/>
      <w:r w:rsidR="00176006">
        <w:rPr>
          <w:rFonts w:ascii="Times New Roman" w:hAnsi="Times New Roman" w:cs="Times New Roman"/>
          <w:sz w:val="24"/>
          <w:szCs w:val="24"/>
        </w:rPr>
        <w:t>Backs to each other, all facing out.</w:t>
      </w:r>
      <w:proofErr w:type="gramEnd"/>
      <w:r w:rsidR="00176006">
        <w:rPr>
          <w:rFonts w:ascii="Times New Roman" w:hAnsi="Times New Roman" w:cs="Times New Roman"/>
          <w:sz w:val="24"/>
          <w:szCs w:val="24"/>
        </w:rPr>
        <w:t xml:space="preserve"> </w:t>
      </w:r>
      <w:proofErr w:type="gramStart"/>
      <w:r w:rsidR="00176006">
        <w:rPr>
          <w:rFonts w:ascii="Times New Roman" w:hAnsi="Times New Roman" w:cs="Times New Roman"/>
          <w:sz w:val="24"/>
          <w:szCs w:val="24"/>
        </w:rPr>
        <w:t>On the outside?</w:t>
      </w:r>
      <w:proofErr w:type="gramEnd"/>
      <w:r w:rsidR="00176006">
        <w:rPr>
          <w:rFonts w:ascii="Times New Roman" w:hAnsi="Times New Roman" w:cs="Times New Roman"/>
          <w:sz w:val="24"/>
          <w:szCs w:val="24"/>
        </w:rPr>
        <w:t xml:space="preserve"> </w:t>
      </w:r>
      <w:proofErr w:type="gramStart"/>
      <w:r w:rsidR="00176006">
        <w:rPr>
          <w:rFonts w:ascii="Times New Roman" w:hAnsi="Times New Roman" w:cs="Times New Roman"/>
          <w:sz w:val="24"/>
          <w:szCs w:val="24"/>
        </w:rPr>
        <w:t xml:space="preserve">A mass of </w:t>
      </w:r>
      <w:proofErr w:type="spellStart"/>
      <w:r w:rsidR="00176006">
        <w:rPr>
          <w:rFonts w:ascii="Times New Roman" w:hAnsi="Times New Roman" w:cs="Times New Roman"/>
          <w:sz w:val="24"/>
          <w:szCs w:val="24"/>
        </w:rPr>
        <w:t>Golds</w:t>
      </w:r>
      <w:proofErr w:type="spellEnd"/>
      <w:r w:rsidR="00176006">
        <w:rPr>
          <w:rFonts w:ascii="Times New Roman" w:hAnsi="Times New Roman" w:cs="Times New Roman"/>
          <w:sz w:val="24"/>
          <w:szCs w:val="24"/>
        </w:rPr>
        <w:t xml:space="preserve"> anxious to strike.</w:t>
      </w:r>
      <w:proofErr w:type="gramEnd"/>
    </w:p>
    <w:p w:rsidR="00176006" w:rsidRDefault="00176006">
      <w:pPr>
        <w:rPr>
          <w:rFonts w:ascii="Times New Roman" w:hAnsi="Times New Roman" w:cs="Times New Roman"/>
          <w:sz w:val="24"/>
          <w:szCs w:val="24"/>
        </w:rPr>
      </w:pPr>
    </w:p>
    <w:p w:rsidR="00176006" w:rsidRDefault="00176006">
      <w:pPr>
        <w:rPr>
          <w:rFonts w:ascii="Times New Roman" w:hAnsi="Times New Roman" w:cs="Times New Roman"/>
          <w:sz w:val="24"/>
          <w:szCs w:val="24"/>
        </w:rPr>
      </w:pPr>
      <w:r>
        <w:rPr>
          <w:rFonts w:ascii="Times New Roman" w:hAnsi="Times New Roman" w:cs="Times New Roman"/>
          <w:sz w:val="24"/>
          <w:szCs w:val="24"/>
        </w:rPr>
        <w:t xml:space="preserve">“Well this completely and utterly sucks.”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w:t>
      </w:r>
      <w:r w:rsidR="00CC31FE">
        <w:rPr>
          <w:rFonts w:ascii="Times New Roman" w:hAnsi="Times New Roman" w:cs="Times New Roman"/>
          <w:sz w:val="24"/>
          <w:szCs w:val="24"/>
        </w:rPr>
        <w:t>.</w:t>
      </w:r>
    </w:p>
    <w:p w:rsidR="005E35F5" w:rsidRDefault="005E35F5">
      <w:pPr>
        <w:rPr>
          <w:rFonts w:ascii="Times New Roman" w:hAnsi="Times New Roman" w:cs="Times New Roman"/>
          <w:sz w:val="24"/>
          <w:szCs w:val="24"/>
        </w:rPr>
      </w:pPr>
    </w:p>
    <w:p w:rsidR="005E35F5" w:rsidRDefault="005E35F5">
      <w:pPr>
        <w:rPr>
          <w:rFonts w:ascii="Times New Roman" w:hAnsi="Times New Roman" w:cs="Times New Roman"/>
          <w:sz w:val="24"/>
          <w:szCs w:val="24"/>
        </w:rPr>
      </w:pPr>
      <w:proofErr w:type="gramStart"/>
      <w:r>
        <w:rPr>
          <w:rFonts w:ascii="Times New Roman" w:hAnsi="Times New Roman" w:cs="Times New Roman"/>
          <w:sz w:val="24"/>
          <w:szCs w:val="24"/>
        </w:rPr>
        <w:t>“</w:t>
      </w:r>
      <w:r w:rsidR="00ED7BF5">
        <w:rPr>
          <w:rFonts w:ascii="Times New Roman" w:hAnsi="Times New Roman" w:cs="Times New Roman"/>
          <w:sz w:val="24"/>
          <w:szCs w:val="24"/>
        </w:rPr>
        <w:t>S</w:t>
      </w:r>
      <w:r>
        <w:rPr>
          <w:rFonts w:ascii="Times New Roman" w:hAnsi="Times New Roman" w:cs="Times New Roman"/>
          <w:sz w:val="24"/>
          <w:szCs w:val="24"/>
        </w:rPr>
        <w:t>o much for the</w:t>
      </w:r>
      <w:r w:rsidR="00ED7BF5">
        <w:rPr>
          <w:rFonts w:ascii="Times New Roman" w:hAnsi="Times New Roman" w:cs="Times New Roman"/>
          <w:sz w:val="24"/>
          <w:szCs w:val="24"/>
        </w:rPr>
        <w:t xml:space="preserve"> secret</w:t>
      </w:r>
      <w:r>
        <w:rPr>
          <w:rFonts w:ascii="Times New Roman" w:hAnsi="Times New Roman" w:cs="Times New Roman"/>
          <w:sz w:val="24"/>
          <w:szCs w:val="24"/>
        </w:rPr>
        <w:t xml:space="preserve"> escape plan.”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“I, for one, blame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ED7BF5" w:rsidRDefault="00ED7BF5">
      <w:pPr>
        <w:rPr>
          <w:rFonts w:ascii="Times New Roman" w:hAnsi="Times New Roman" w:cs="Times New Roman"/>
          <w:sz w:val="24"/>
          <w:szCs w:val="24"/>
        </w:rPr>
      </w:pPr>
      <w:r>
        <w:rPr>
          <w:rFonts w:ascii="Times New Roman" w:hAnsi="Times New Roman" w:cs="Times New Roman"/>
          <w:sz w:val="24"/>
          <w:szCs w:val="24"/>
        </w:rPr>
        <w:t>Baas then noticed something out of the corner of his eye.</w:t>
      </w:r>
    </w:p>
    <w:p w:rsidR="00ED7BF5" w:rsidRDefault="00ED7BF5">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Where’s the Dragon!”</w:t>
      </w:r>
    </w:p>
    <w:p w:rsidR="00ED7BF5" w:rsidRDefault="00ED7BF5">
      <w:pPr>
        <w:rPr>
          <w:rFonts w:ascii="Times New Roman" w:hAnsi="Times New Roman" w:cs="Times New Roman"/>
          <w:sz w:val="24"/>
          <w:szCs w:val="24"/>
        </w:rPr>
      </w:pPr>
    </w:p>
    <w:p w:rsidR="00ED7BF5" w:rsidRDefault="00ED7BF5">
      <w:pPr>
        <w:rPr>
          <w:rFonts w:ascii="Times New Roman" w:hAnsi="Times New Roman" w:cs="Times New Roman"/>
          <w:sz w:val="24"/>
          <w:szCs w:val="24"/>
        </w:rPr>
      </w:pPr>
      <w:r>
        <w:rPr>
          <w:rFonts w:ascii="Times New Roman" w:hAnsi="Times New Roman" w:cs="Times New Roman"/>
          <w:sz w:val="24"/>
          <w:szCs w:val="24"/>
        </w:rPr>
        <w:t>Dragon could feel herself blushing under.</w:t>
      </w:r>
    </w:p>
    <w:p w:rsidR="00ED7BF5" w:rsidRDefault="00ED7BF5">
      <w:pPr>
        <w:rPr>
          <w:rFonts w:ascii="Times New Roman" w:hAnsi="Times New Roman" w:cs="Times New Roman"/>
          <w:sz w:val="24"/>
          <w:szCs w:val="24"/>
        </w:rPr>
      </w:pPr>
    </w:p>
    <w:p w:rsidR="00ED7BF5" w:rsidRDefault="00ED7BF5">
      <w:pPr>
        <w:rPr>
          <w:rFonts w:ascii="Times New Roman" w:hAnsi="Times New Roman" w:cs="Times New Roman"/>
          <w:sz w:val="24"/>
          <w:szCs w:val="24"/>
        </w:rPr>
      </w:pPr>
      <w:r>
        <w:rPr>
          <w:rFonts w:ascii="Times New Roman" w:hAnsi="Times New Roman" w:cs="Times New Roman"/>
          <w:sz w:val="24"/>
          <w:szCs w:val="24"/>
        </w:rPr>
        <w:t>“Well... I...”</w:t>
      </w:r>
    </w:p>
    <w:p w:rsidR="00ED7BF5" w:rsidRDefault="00ED7BF5">
      <w:pPr>
        <w:rPr>
          <w:rFonts w:ascii="Times New Roman" w:hAnsi="Times New Roman" w:cs="Times New Roman"/>
          <w:sz w:val="24"/>
          <w:szCs w:val="24"/>
        </w:rPr>
      </w:pPr>
      <w:r>
        <w:rPr>
          <w:rFonts w:ascii="Times New Roman" w:hAnsi="Times New Roman" w:cs="Times New Roman"/>
          <w:sz w:val="24"/>
          <w:szCs w:val="24"/>
        </w:rPr>
        <w:t xml:space="preserve">She didn’t know how to say it without getting embarrassed.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however, did not care if the Grey got embarrassed. In fact, she preferred it.</w:t>
      </w:r>
    </w:p>
    <w:p w:rsidR="00ED7BF5" w:rsidRDefault="00ED7BF5">
      <w:pPr>
        <w:rPr>
          <w:rFonts w:ascii="Times New Roman" w:hAnsi="Times New Roman" w:cs="Times New Roman"/>
          <w:sz w:val="24"/>
          <w:szCs w:val="24"/>
        </w:rPr>
      </w:pPr>
      <w:proofErr w:type="gramStart"/>
      <w:r>
        <w:rPr>
          <w:rFonts w:ascii="Times New Roman" w:hAnsi="Times New Roman" w:cs="Times New Roman"/>
          <w:sz w:val="24"/>
          <w:szCs w:val="24"/>
        </w:rPr>
        <w:t>“While you were running Baas, ‘miss no experience’ here tried to follow your lead.</w:t>
      </w:r>
      <w:proofErr w:type="gramEnd"/>
      <w:r>
        <w:rPr>
          <w:rFonts w:ascii="Times New Roman" w:hAnsi="Times New Roman" w:cs="Times New Roman"/>
          <w:sz w:val="24"/>
          <w:szCs w:val="24"/>
        </w:rPr>
        <w:t xml:space="preserve"> And while she wound up dropping her sword.”</w:t>
      </w:r>
    </w:p>
    <w:p w:rsidR="00ED7BF5" w:rsidRDefault="00ED7BF5">
      <w:pPr>
        <w:rPr>
          <w:rFonts w:ascii="Times New Roman" w:hAnsi="Times New Roman" w:cs="Times New Roman"/>
          <w:sz w:val="24"/>
          <w:szCs w:val="24"/>
        </w:rPr>
      </w:pPr>
    </w:p>
    <w:p w:rsidR="00ED7BF5" w:rsidRDefault="00ED7BF5">
      <w:pPr>
        <w:rPr>
          <w:rFonts w:ascii="Times New Roman" w:hAnsi="Times New Roman" w:cs="Times New Roman"/>
          <w:sz w:val="24"/>
          <w:szCs w:val="24"/>
        </w:rPr>
      </w:pPr>
      <w:r>
        <w:rPr>
          <w:rFonts w:ascii="Times New Roman" w:hAnsi="Times New Roman" w:cs="Times New Roman"/>
          <w:sz w:val="24"/>
          <w:szCs w:val="24"/>
        </w:rPr>
        <w:t>Upon hearing that, Baas let out a snicker.</w:t>
      </w:r>
    </w:p>
    <w:p w:rsidR="00ED7BF5" w:rsidRDefault="00ED7BF5">
      <w:pPr>
        <w:rPr>
          <w:rFonts w:ascii="Times New Roman" w:hAnsi="Times New Roman" w:cs="Times New Roman"/>
          <w:sz w:val="24"/>
          <w:szCs w:val="24"/>
        </w:rPr>
      </w:pPr>
    </w:p>
    <w:p w:rsidR="00ED7BF5" w:rsidRDefault="00ED7BF5">
      <w:pPr>
        <w:rPr>
          <w:rFonts w:ascii="Times New Roman" w:hAnsi="Times New Roman" w:cs="Times New Roman"/>
          <w:sz w:val="24"/>
          <w:szCs w:val="24"/>
        </w:rPr>
      </w:pPr>
      <w:r>
        <w:rPr>
          <w:rFonts w:ascii="Times New Roman" w:hAnsi="Times New Roman" w:cs="Times New Roman"/>
          <w:sz w:val="24"/>
          <w:szCs w:val="24"/>
        </w:rPr>
        <w:t xml:space="preserve">“It’s not funny!” Dragon cried. “I saw you do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 thought for sure it would worked.”</w:t>
      </w:r>
    </w:p>
    <w:p w:rsidR="00ED7BF5" w:rsidRDefault="00ED7BF5">
      <w:pPr>
        <w:rPr>
          <w:rFonts w:ascii="Times New Roman" w:hAnsi="Times New Roman" w:cs="Times New Roman"/>
          <w:sz w:val="24"/>
          <w:szCs w:val="24"/>
        </w:rPr>
      </w:pPr>
    </w:p>
    <w:p w:rsidR="005E35F5" w:rsidRDefault="00ED7BF5">
      <w:pPr>
        <w:rPr>
          <w:rFonts w:ascii="Times New Roman" w:hAnsi="Times New Roman" w:cs="Times New Roman"/>
          <w:sz w:val="24"/>
          <w:szCs w:val="24"/>
        </w:rPr>
      </w:pPr>
      <w:r>
        <w:rPr>
          <w:rFonts w:ascii="Times New Roman" w:hAnsi="Times New Roman" w:cs="Times New Roman"/>
          <w:sz w:val="24"/>
          <w:szCs w:val="24"/>
        </w:rPr>
        <w:t>Baas, in the midst of laughing, began explaining. “It worked for me because I had a shield.”</w:t>
      </w:r>
    </w:p>
    <w:p w:rsidR="00ED7BF5" w:rsidRDefault="00ED7BF5">
      <w:pPr>
        <w:rPr>
          <w:rFonts w:ascii="Times New Roman" w:hAnsi="Times New Roman" w:cs="Times New Roman"/>
          <w:sz w:val="24"/>
          <w:szCs w:val="24"/>
        </w:rPr>
      </w:pPr>
    </w:p>
    <w:p w:rsidR="00ED7BF5" w:rsidRDefault="00ED7BF5">
      <w:pPr>
        <w:rPr>
          <w:rFonts w:ascii="Times New Roman" w:hAnsi="Times New Roman" w:cs="Times New Roman"/>
          <w:sz w:val="24"/>
          <w:szCs w:val="24"/>
        </w:rPr>
      </w:pPr>
      <w:r>
        <w:rPr>
          <w:rFonts w:ascii="Times New Roman" w:hAnsi="Times New Roman" w:cs="Times New Roman"/>
          <w:sz w:val="24"/>
          <w:szCs w:val="24"/>
        </w:rPr>
        <w:t xml:space="preserve">“It also worked because Baas had proper training.”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fussed “If you want to get through a group like of skilled fighters, you need speed and at least a defensive technique. This is why fighting should be left to those who’ve had training.”</w:t>
      </w:r>
    </w:p>
    <w:p w:rsidR="00ED7BF5" w:rsidRDefault="00ED7BF5">
      <w:pPr>
        <w:rPr>
          <w:rFonts w:ascii="Times New Roman" w:hAnsi="Times New Roman" w:cs="Times New Roman"/>
          <w:sz w:val="24"/>
          <w:szCs w:val="24"/>
        </w:rPr>
      </w:pPr>
    </w:p>
    <w:p w:rsidR="005E35F5" w:rsidRDefault="005E35F5">
      <w:pPr>
        <w:rPr>
          <w:rFonts w:ascii="Times New Roman" w:hAnsi="Times New Roman" w:cs="Times New Roman"/>
          <w:sz w:val="24"/>
          <w:szCs w:val="24"/>
        </w:rPr>
      </w:pPr>
      <w:proofErr w:type="gramStart"/>
      <w:r>
        <w:rPr>
          <w:rFonts w:ascii="Times New Roman" w:hAnsi="Times New Roman" w:cs="Times New Roman"/>
          <w:sz w:val="24"/>
          <w:szCs w:val="24"/>
        </w:rPr>
        <w:t>“</w:t>
      </w:r>
      <w:r w:rsidR="00ED7BF5">
        <w:rPr>
          <w:rFonts w:ascii="Times New Roman" w:hAnsi="Times New Roman" w:cs="Times New Roman"/>
          <w:sz w:val="24"/>
          <w:szCs w:val="24"/>
        </w:rPr>
        <w:t>Right.”</w:t>
      </w:r>
      <w:proofErr w:type="gramEnd"/>
      <w:r w:rsidR="00ED7BF5">
        <w:rPr>
          <w:rFonts w:ascii="Times New Roman" w:hAnsi="Times New Roman" w:cs="Times New Roman"/>
          <w:sz w:val="24"/>
          <w:szCs w:val="24"/>
        </w:rPr>
        <w:t xml:space="preserve"> Dragon said </w:t>
      </w:r>
      <w:proofErr w:type="spellStart"/>
      <w:r w:rsidR="00ED7BF5">
        <w:rPr>
          <w:rFonts w:ascii="Times New Roman" w:hAnsi="Times New Roman" w:cs="Times New Roman"/>
          <w:sz w:val="24"/>
          <w:szCs w:val="24"/>
        </w:rPr>
        <w:t>sarcastcally</w:t>
      </w:r>
      <w:proofErr w:type="spellEnd"/>
      <w:r w:rsidR="00ED7BF5">
        <w:rPr>
          <w:rFonts w:ascii="Times New Roman" w:hAnsi="Times New Roman" w:cs="Times New Roman"/>
          <w:sz w:val="24"/>
          <w:szCs w:val="24"/>
        </w:rPr>
        <w:t xml:space="preserve"> and annoyed. </w:t>
      </w:r>
      <w:r>
        <w:rPr>
          <w:rFonts w:ascii="Times New Roman" w:hAnsi="Times New Roman" w:cs="Times New Roman"/>
          <w:sz w:val="24"/>
          <w:szCs w:val="24"/>
        </w:rPr>
        <w:t xml:space="preserve"> </w:t>
      </w:r>
      <w:proofErr w:type="gramStart"/>
      <w:r w:rsidR="00ED7BF5">
        <w:rPr>
          <w:rFonts w:ascii="Times New Roman" w:hAnsi="Times New Roman" w:cs="Times New Roman"/>
          <w:sz w:val="24"/>
          <w:szCs w:val="24"/>
        </w:rPr>
        <w:t>“ Well</w:t>
      </w:r>
      <w:proofErr w:type="gramEnd"/>
      <w:r w:rsidR="00ED7BF5">
        <w:rPr>
          <w:rFonts w:ascii="Times New Roman" w:hAnsi="Times New Roman" w:cs="Times New Roman"/>
          <w:sz w:val="24"/>
          <w:szCs w:val="24"/>
        </w:rPr>
        <w:t>, you guys have</w:t>
      </w:r>
      <w:r w:rsidR="00F943EF">
        <w:rPr>
          <w:rFonts w:ascii="Times New Roman" w:hAnsi="Times New Roman" w:cs="Times New Roman"/>
          <w:sz w:val="24"/>
          <w:szCs w:val="24"/>
        </w:rPr>
        <w:t xml:space="preserve"> been trained in the Center.</w:t>
      </w:r>
      <w:r w:rsidR="00ED7BF5">
        <w:rPr>
          <w:rFonts w:ascii="Times New Roman" w:hAnsi="Times New Roman" w:cs="Times New Roman"/>
          <w:sz w:val="24"/>
          <w:szCs w:val="24"/>
        </w:rPr>
        <w:t xml:space="preserve"> </w:t>
      </w:r>
      <w:r w:rsidR="00F943EF">
        <w:rPr>
          <w:rFonts w:ascii="Times New Roman" w:hAnsi="Times New Roman" w:cs="Times New Roman"/>
          <w:sz w:val="24"/>
          <w:szCs w:val="24"/>
        </w:rPr>
        <w:t>W</w:t>
      </w:r>
      <w:r>
        <w:rPr>
          <w:rFonts w:ascii="Times New Roman" w:hAnsi="Times New Roman" w:cs="Times New Roman"/>
          <w:sz w:val="24"/>
          <w:szCs w:val="24"/>
        </w:rPr>
        <w:t>hat do</w:t>
      </w:r>
      <w:r w:rsidR="00F943EF">
        <w:rPr>
          <w:rFonts w:ascii="Times New Roman" w:hAnsi="Times New Roman" w:cs="Times New Roman"/>
          <w:sz w:val="24"/>
          <w:szCs w:val="24"/>
        </w:rPr>
        <w:t xml:space="preserve"> we do in situations like these?</w:t>
      </w:r>
      <w:r>
        <w:rPr>
          <w:rFonts w:ascii="Times New Roman" w:hAnsi="Times New Roman" w:cs="Times New Roman"/>
          <w:sz w:val="24"/>
          <w:szCs w:val="24"/>
        </w:rPr>
        <w:t>”</w:t>
      </w:r>
    </w:p>
    <w:p w:rsidR="005E35F5" w:rsidRDefault="005E35F5">
      <w:pPr>
        <w:rPr>
          <w:rFonts w:ascii="Times New Roman" w:hAnsi="Times New Roman" w:cs="Times New Roman"/>
          <w:sz w:val="24"/>
          <w:szCs w:val="24"/>
        </w:rPr>
      </w:pPr>
    </w:p>
    <w:p w:rsidR="00F943EF" w:rsidRDefault="00F943EF">
      <w:pPr>
        <w:rPr>
          <w:rFonts w:ascii="Times New Roman" w:hAnsi="Times New Roman" w:cs="Times New Roman"/>
          <w:sz w:val="24"/>
          <w:szCs w:val="24"/>
        </w:rPr>
      </w:pPr>
      <w:r>
        <w:rPr>
          <w:rFonts w:ascii="Times New Roman" w:hAnsi="Times New Roman" w:cs="Times New Roman"/>
          <w:sz w:val="24"/>
          <w:szCs w:val="24"/>
        </w:rPr>
        <w:t xml:space="preserve">“You know, its funny, the day before I left I specifically asked a Discrete what to do if I was surrounded by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with a Blue, Orange, and Grey.</w:t>
      </w:r>
      <w:r w:rsidR="00ED7BF5">
        <w:rPr>
          <w:rFonts w:ascii="Times New Roman" w:hAnsi="Times New Roman" w:cs="Times New Roman"/>
          <w:sz w:val="24"/>
          <w:szCs w:val="24"/>
        </w:rPr>
        <w:t>” Baas joked</w:t>
      </w:r>
      <w:r>
        <w:rPr>
          <w:rFonts w:ascii="Times New Roman" w:hAnsi="Times New Roman" w:cs="Times New Roman"/>
          <w:sz w:val="24"/>
          <w:szCs w:val="24"/>
        </w:rPr>
        <w:t xml:space="preserve"> </w:t>
      </w:r>
      <w:r w:rsidR="00ED7BF5">
        <w:rPr>
          <w:rFonts w:ascii="Times New Roman" w:hAnsi="Times New Roman" w:cs="Times New Roman"/>
          <w:sz w:val="24"/>
          <w:szCs w:val="24"/>
        </w:rPr>
        <w:t>“</w:t>
      </w:r>
      <w:r>
        <w:rPr>
          <w:rFonts w:ascii="Times New Roman" w:hAnsi="Times New Roman" w:cs="Times New Roman"/>
          <w:sz w:val="24"/>
          <w:szCs w:val="24"/>
        </w:rPr>
        <w:t>He told me to eat a snack.”</w:t>
      </w:r>
    </w:p>
    <w:p w:rsidR="00ED7BF5" w:rsidRDefault="00ED7BF5">
      <w:pPr>
        <w:rPr>
          <w:rFonts w:ascii="Times New Roman" w:hAnsi="Times New Roman" w:cs="Times New Roman"/>
          <w:sz w:val="24"/>
          <w:szCs w:val="24"/>
        </w:rPr>
      </w:pPr>
    </w:p>
    <w:p w:rsidR="00F943EF" w:rsidRDefault="00F943EF">
      <w:pPr>
        <w:rPr>
          <w:rFonts w:ascii="Times New Roman" w:hAnsi="Times New Roman" w:cs="Times New Roman"/>
          <w:sz w:val="24"/>
          <w:szCs w:val="24"/>
        </w:rPr>
      </w:pPr>
      <w:r>
        <w:rPr>
          <w:rFonts w:ascii="Times New Roman" w:hAnsi="Times New Roman" w:cs="Times New Roman"/>
          <w:sz w:val="24"/>
          <w:szCs w:val="24"/>
        </w:rPr>
        <w:t xml:space="preserve">“We aren’t trained for every specific </w:t>
      </w:r>
      <w:r w:rsidR="004C06F7">
        <w:rPr>
          <w:rFonts w:ascii="Times New Roman" w:hAnsi="Times New Roman" w:cs="Times New Roman"/>
          <w:sz w:val="24"/>
          <w:szCs w:val="24"/>
        </w:rPr>
        <w:t>occasion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answered Dragon “We are only trained to analyze our situations and </w:t>
      </w:r>
      <w:r w:rsidR="004C06F7">
        <w:rPr>
          <w:rFonts w:ascii="Times New Roman" w:hAnsi="Times New Roman" w:cs="Times New Roman"/>
          <w:sz w:val="24"/>
          <w:szCs w:val="24"/>
        </w:rPr>
        <w:t>make the best decisions.”</w:t>
      </w:r>
    </w:p>
    <w:p w:rsidR="004C06F7" w:rsidRDefault="004C06F7">
      <w:pPr>
        <w:rPr>
          <w:rFonts w:ascii="Times New Roman" w:hAnsi="Times New Roman" w:cs="Times New Roman"/>
          <w:sz w:val="24"/>
          <w:szCs w:val="24"/>
        </w:rPr>
      </w:pPr>
    </w:p>
    <w:p w:rsidR="004C06F7" w:rsidRDefault="004C06F7">
      <w:pPr>
        <w:rPr>
          <w:rFonts w:ascii="Times New Roman" w:hAnsi="Times New Roman" w:cs="Times New Roman"/>
          <w:sz w:val="24"/>
          <w:szCs w:val="24"/>
        </w:rPr>
      </w:pPr>
      <w:r>
        <w:rPr>
          <w:rFonts w:ascii="Times New Roman" w:hAnsi="Times New Roman" w:cs="Times New Roman"/>
          <w:sz w:val="24"/>
          <w:szCs w:val="24"/>
        </w:rPr>
        <w:t>“And the best decision here?”</w:t>
      </w:r>
      <w:r w:rsidR="00ED7BF5">
        <w:rPr>
          <w:rFonts w:ascii="Times New Roman" w:hAnsi="Times New Roman" w:cs="Times New Roman"/>
          <w:sz w:val="24"/>
          <w:szCs w:val="24"/>
        </w:rPr>
        <w:t xml:space="preserve"> Dragon continued.</w:t>
      </w:r>
    </w:p>
    <w:p w:rsidR="004C06F7" w:rsidRDefault="004C06F7">
      <w:pPr>
        <w:rPr>
          <w:rFonts w:ascii="Times New Roman" w:hAnsi="Times New Roman" w:cs="Times New Roman"/>
          <w:sz w:val="24"/>
          <w:szCs w:val="24"/>
        </w:rPr>
      </w:pPr>
    </w:p>
    <w:p w:rsidR="004C06F7" w:rsidRDefault="004C06F7">
      <w:pPr>
        <w:rPr>
          <w:rFonts w:ascii="Times New Roman" w:hAnsi="Times New Roman" w:cs="Times New Roman"/>
          <w:sz w:val="24"/>
          <w:szCs w:val="24"/>
        </w:rPr>
      </w:pPr>
      <w:r>
        <w:rPr>
          <w:rFonts w:ascii="Times New Roman" w:hAnsi="Times New Roman" w:cs="Times New Roman"/>
          <w:sz w:val="24"/>
          <w:szCs w:val="24"/>
        </w:rPr>
        <w:lastRenderedPageBreak/>
        <w:t xml:space="preserve">“Don’t die.”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“Or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don’t get me killed.”</w:t>
      </w:r>
    </w:p>
    <w:p w:rsidR="004C06F7" w:rsidRDefault="004C06F7">
      <w:pPr>
        <w:rPr>
          <w:rFonts w:ascii="Times New Roman" w:hAnsi="Times New Roman" w:cs="Times New Roman"/>
          <w:sz w:val="24"/>
          <w:szCs w:val="24"/>
        </w:rPr>
      </w:pPr>
    </w:p>
    <w:p w:rsidR="009F371E" w:rsidRDefault="00DB1446">
      <w:pPr>
        <w:rPr>
          <w:rFonts w:ascii="Times New Roman" w:hAnsi="Times New Roman" w:cs="Times New Roman"/>
          <w:sz w:val="24"/>
          <w:szCs w:val="24"/>
        </w:rPr>
      </w:pPr>
      <w:r>
        <w:rPr>
          <w:rFonts w:ascii="Times New Roman" w:hAnsi="Times New Roman" w:cs="Times New Roman"/>
          <w:sz w:val="24"/>
          <w:szCs w:val="24"/>
        </w:rPr>
        <w:t>“Alright kids,” A rather large Gold said. “I hate to interrupt this loving conversation, but this can go down two ways. We’re tired, so we’d rather you surrender and walk peacefully back to the cells you came from. Or, we could waste two minute</w:t>
      </w:r>
      <w:r w:rsidR="009F371E">
        <w:rPr>
          <w:rFonts w:ascii="Times New Roman" w:hAnsi="Times New Roman" w:cs="Times New Roman"/>
          <w:sz w:val="24"/>
          <w:szCs w:val="24"/>
        </w:rPr>
        <w:t>s and kill you right here. The only reason I’m giving you a choice is because you’re kids. I suggest you take the easier option, but either way, we don’t care.”</w:t>
      </w:r>
    </w:p>
    <w:p w:rsidR="009F371E" w:rsidRDefault="009F371E">
      <w:pPr>
        <w:rPr>
          <w:rFonts w:ascii="Times New Roman" w:hAnsi="Times New Roman" w:cs="Times New Roman"/>
          <w:sz w:val="24"/>
          <w:szCs w:val="24"/>
        </w:rPr>
      </w:pPr>
    </w:p>
    <w:p w:rsidR="009F371E" w:rsidRDefault="009F371E">
      <w:pPr>
        <w:rPr>
          <w:rFonts w:ascii="Times New Roman" w:hAnsi="Times New Roman" w:cs="Times New Roman"/>
          <w:sz w:val="24"/>
          <w:szCs w:val="24"/>
        </w:rPr>
      </w:pPr>
      <w:r>
        <w:rPr>
          <w:rFonts w:ascii="Times New Roman" w:hAnsi="Times New Roman" w:cs="Times New Roman"/>
          <w:sz w:val="24"/>
          <w:szCs w:val="24"/>
        </w:rPr>
        <w:t>“If we choose the death option, can we choo</w:t>
      </w:r>
      <w:r w:rsidR="009B5DF0">
        <w:rPr>
          <w:rFonts w:ascii="Times New Roman" w:hAnsi="Times New Roman" w:cs="Times New Roman"/>
          <w:sz w:val="24"/>
          <w:szCs w:val="24"/>
        </w:rPr>
        <w:t>se who gets to kill us?</w:t>
      </w:r>
      <w:r>
        <w:rPr>
          <w:rFonts w:ascii="Times New Roman" w:hAnsi="Times New Roman" w:cs="Times New Roman"/>
          <w:sz w:val="24"/>
          <w:szCs w:val="24"/>
        </w:rPr>
        <w:t>”</w:t>
      </w:r>
    </w:p>
    <w:p w:rsidR="009F371E" w:rsidRDefault="009F371E">
      <w:pPr>
        <w:rPr>
          <w:rFonts w:ascii="Times New Roman" w:hAnsi="Times New Roman" w:cs="Times New Roman"/>
          <w:sz w:val="24"/>
          <w:szCs w:val="24"/>
        </w:rPr>
      </w:pPr>
    </w:p>
    <w:p w:rsidR="009F371E" w:rsidRDefault="009F371E">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sidR="009B5DF0">
        <w:rPr>
          <w:rFonts w:ascii="Times New Roman" w:hAnsi="Times New Roman" w:cs="Times New Roman"/>
          <w:sz w:val="24"/>
          <w:szCs w:val="24"/>
        </w:rPr>
        <w:t xml:space="preserve"> </w:t>
      </w:r>
      <w:proofErr w:type="spellStart"/>
      <w:r w:rsidR="009B5DF0">
        <w:rPr>
          <w:rFonts w:ascii="Times New Roman" w:hAnsi="Times New Roman" w:cs="Times New Roman"/>
          <w:sz w:val="24"/>
          <w:szCs w:val="24"/>
        </w:rPr>
        <w:t>Sheina</w:t>
      </w:r>
      <w:proofErr w:type="spellEnd"/>
      <w:r w:rsidR="009B5DF0">
        <w:rPr>
          <w:rFonts w:ascii="Times New Roman" w:hAnsi="Times New Roman" w:cs="Times New Roman"/>
          <w:sz w:val="24"/>
          <w:szCs w:val="24"/>
        </w:rPr>
        <w:t xml:space="preserve"> exclaimed.</w:t>
      </w:r>
    </w:p>
    <w:p w:rsidR="009F371E" w:rsidRDefault="009F371E">
      <w:pPr>
        <w:rPr>
          <w:rFonts w:ascii="Times New Roman" w:hAnsi="Times New Roman" w:cs="Times New Roman"/>
          <w:sz w:val="24"/>
          <w:szCs w:val="24"/>
        </w:rPr>
      </w:pPr>
    </w:p>
    <w:p w:rsidR="009F371E" w:rsidRDefault="009F371E">
      <w:pPr>
        <w:rPr>
          <w:rFonts w:ascii="Times New Roman" w:hAnsi="Times New Roman" w:cs="Times New Roman"/>
          <w:sz w:val="24"/>
          <w:szCs w:val="24"/>
        </w:rPr>
      </w:pPr>
      <w:proofErr w:type="gramStart"/>
      <w:r>
        <w:rPr>
          <w:rFonts w:ascii="Times New Roman" w:hAnsi="Times New Roman" w:cs="Times New Roman"/>
          <w:sz w:val="24"/>
          <w:szCs w:val="24"/>
        </w:rPr>
        <w:t>“</w:t>
      </w:r>
      <w:r w:rsidR="009B5DF0">
        <w:rPr>
          <w:rFonts w:ascii="Times New Roman" w:hAnsi="Times New Roman" w:cs="Times New Roman"/>
          <w:sz w:val="24"/>
          <w:szCs w:val="24"/>
        </w:rPr>
        <w:t>Because there was one guy who had a really shiny long sword.”</w:t>
      </w:r>
      <w:proofErr w:type="gramEnd"/>
    </w:p>
    <w:p w:rsidR="009B5DF0" w:rsidRDefault="009B5DF0">
      <w:pPr>
        <w:rPr>
          <w:rFonts w:ascii="Times New Roman" w:hAnsi="Times New Roman" w:cs="Times New Roman"/>
          <w:sz w:val="24"/>
          <w:szCs w:val="24"/>
        </w:rPr>
      </w:pPr>
    </w:p>
    <w:p w:rsidR="009B5DF0" w:rsidRDefault="009B5DF0">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Dragon </w:t>
      </w:r>
      <w:r w:rsidR="00D25FF4">
        <w:rPr>
          <w:rFonts w:ascii="Times New Roman" w:hAnsi="Times New Roman" w:cs="Times New Roman"/>
          <w:sz w:val="24"/>
          <w:szCs w:val="24"/>
        </w:rPr>
        <w:t>whispered.</w:t>
      </w:r>
    </w:p>
    <w:p w:rsidR="00D25FF4" w:rsidRDefault="00D25FF4">
      <w:pPr>
        <w:rPr>
          <w:rFonts w:ascii="Times New Roman" w:hAnsi="Times New Roman" w:cs="Times New Roman"/>
          <w:sz w:val="24"/>
          <w:szCs w:val="24"/>
        </w:rPr>
      </w:pPr>
    </w:p>
    <w:p w:rsidR="00D25FF4" w:rsidRDefault="00D25FF4">
      <w:pPr>
        <w:rPr>
          <w:rFonts w:ascii="Times New Roman" w:hAnsi="Times New Roman" w:cs="Times New Roman"/>
          <w:sz w:val="24"/>
          <w:szCs w:val="24"/>
        </w:rPr>
      </w:pPr>
      <w:r>
        <w:rPr>
          <w:rFonts w:ascii="Times New Roman" w:hAnsi="Times New Roman" w:cs="Times New Roman"/>
          <w:sz w:val="24"/>
          <w:szCs w:val="24"/>
        </w:rPr>
        <w:t>“Or maybe I shouldn’t choose him because I don’t want his sword to get dirty.”</w:t>
      </w:r>
    </w:p>
    <w:p w:rsidR="009F695D" w:rsidRDefault="00344117">
      <w:pPr>
        <w:rPr>
          <w:rFonts w:ascii="Times New Roman" w:hAnsi="Times New Roman" w:cs="Times New Roman"/>
          <w:sz w:val="24"/>
          <w:szCs w:val="24"/>
        </w:rPr>
      </w:pPr>
      <w:proofErr w:type="spellStart"/>
      <w:r>
        <w:rPr>
          <w:rFonts w:ascii="Times New Roman" w:hAnsi="Times New Roman" w:cs="Times New Roman"/>
          <w:sz w:val="24"/>
          <w:szCs w:val="24"/>
        </w:rPr>
        <w:t>Va</w:t>
      </w:r>
      <w:r w:rsidR="008926B4">
        <w:rPr>
          <w:rFonts w:ascii="Times New Roman" w:hAnsi="Times New Roman" w:cs="Times New Roman"/>
          <w:sz w:val="24"/>
          <w:szCs w:val="24"/>
        </w:rPr>
        <w:t>tti</w:t>
      </w:r>
      <w:proofErr w:type="spellEnd"/>
      <w:r w:rsidR="008926B4">
        <w:rPr>
          <w:rFonts w:ascii="Times New Roman" w:hAnsi="Times New Roman" w:cs="Times New Roman"/>
          <w:sz w:val="24"/>
          <w:szCs w:val="24"/>
        </w:rPr>
        <w:t xml:space="preserve"> tried to focus, but her snickering at Baas’ joke was making it difficult</w:t>
      </w:r>
      <w:r w:rsidR="009F695D">
        <w:rPr>
          <w:rFonts w:ascii="Times New Roman" w:hAnsi="Times New Roman" w:cs="Times New Roman"/>
          <w:sz w:val="24"/>
          <w:szCs w:val="24"/>
        </w:rPr>
        <w:t>.</w:t>
      </w:r>
    </w:p>
    <w:p w:rsidR="00344117" w:rsidRDefault="00344117">
      <w:pPr>
        <w:rPr>
          <w:rFonts w:ascii="Times New Roman" w:hAnsi="Times New Roman" w:cs="Times New Roman"/>
          <w:sz w:val="24"/>
          <w:szCs w:val="24"/>
        </w:rPr>
      </w:pPr>
    </w:p>
    <w:p w:rsidR="00344117" w:rsidRDefault="00344117">
      <w:pPr>
        <w:rPr>
          <w:rFonts w:ascii="Times New Roman" w:hAnsi="Times New Roman" w:cs="Times New Roman"/>
          <w:sz w:val="24"/>
          <w:szCs w:val="24"/>
        </w:rPr>
      </w:pPr>
      <w:r>
        <w:rPr>
          <w:rFonts w:ascii="Times New Roman" w:hAnsi="Times New Roman" w:cs="Times New Roman"/>
          <w:sz w:val="24"/>
          <w:szCs w:val="24"/>
        </w:rPr>
        <w:t>“So I take it you want to d</w:t>
      </w:r>
      <w:r w:rsidR="00953F25">
        <w:rPr>
          <w:rFonts w:ascii="Times New Roman" w:hAnsi="Times New Roman" w:cs="Times New Roman"/>
          <w:sz w:val="24"/>
          <w:szCs w:val="24"/>
        </w:rPr>
        <w:t>o this the hard way?</w:t>
      </w:r>
      <w:r>
        <w:rPr>
          <w:rFonts w:ascii="Times New Roman" w:hAnsi="Times New Roman" w:cs="Times New Roman"/>
          <w:sz w:val="24"/>
          <w:szCs w:val="24"/>
        </w:rPr>
        <w:t>”</w:t>
      </w:r>
      <w:r w:rsidR="00953F25">
        <w:rPr>
          <w:rFonts w:ascii="Times New Roman" w:hAnsi="Times New Roman" w:cs="Times New Roman"/>
          <w:sz w:val="24"/>
          <w:szCs w:val="24"/>
        </w:rPr>
        <w:t xml:space="preserve"> The Gold continued.</w:t>
      </w:r>
    </w:p>
    <w:p w:rsidR="00344117" w:rsidRDefault="00344117">
      <w:pPr>
        <w:rPr>
          <w:rFonts w:ascii="Times New Roman" w:hAnsi="Times New Roman" w:cs="Times New Roman"/>
          <w:sz w:val="24"/>
          <w:szCs w:val="24"/>
        </w:rPr>
      </w:pPr>
    </w:p>
    <w:p w:rsidR="00CC11CB" w:rsidRDefault="00953F25">
      <w:pPr>
        <w:rPr>
          <w:rFonts w:ascii="Times New Roman" w:hAnsi="Times New Roman" w:cs="Times New Roman"/>
          <w:sz w:val="24"/>
          <w:szCs w:val="24"/>
        </w:rPr>
      </w:pPr>
      <w:r>
        <w:rPr>
          <w:rFonts w:ascii="Times New Roman" w:hAnsi="Times New Roman" w:cs="Times New Roman"/>
          <w:sz w:val="24"/>
          <w:szCs w:val="24"/>
        </w:rPr>
        <w:t xml:space="preserve">Everyone braced themselves, the tired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the nervous Grey and Orange, the excited Blue</w:t>
      </w:r>
      <w:r w:rsidR="008926B4">
        <w:rPr>
          <w:rFonts w:ascii="Times New Roman" w:hAnsi="Times New Roman" w:cs="Times New Roman"/>
          <w:sz w:val="24"/>
          <w:szCs w:val="24"/>
        </w:rPr>
        <w:t xml:space="preserve"> and Orange</w:t>
      </w:r>
      <w:r>
        <w:rPr>
          <w:rFonts w:ascii="Times New Roman" w:hAnsi="Times New Roman" w:cs="Times New Roman"/>
          <w:sz w:val="24"/>
          <w:szCs w:val="24"/>
        </w:rPr>
        <w:t xml:space="preserve">; all were waiting for the sequence that would come next. </w:t>
      </w:r>
      <w:r w:rsidR="008926B4">
        <w:rPr>
          <w:rFonts w:ascii="Times New Roman" w:hAnsi="Times New Roman" w:cs="Times New Roman"/>
          <w:sz w:val="24"/>
          <w:szCs w:val="24"/>
        </w:rPr>
        <w:t xml:space="preserve">Even in the midst of this though, Baas couldn’t help but analyze the situation. They were surrounded by a group of people who were anxious to kill them. It was four against... fifty? </w:t>
      </w:r>
      <w:proofErr w:type="gramStart"/>
      <w:r w:rsidR="008926B4">
        <w:rPr>
          <w:rFonts w:ascii="Times New Roman" w:hAnsi="Times New Roman" w:cs="Times New Roman"/>
          <w:sz w:val="24"/>
          <w:szCs w:val="24"/>
        </w:rPr>
        <w:t>One hundred and fifty?</w:t>
      </w:r>
      <w:proofErr w:type="gramEnd"/>
      <w:r w:rsidR="008926B4">
        <w:rPr>
          <w:rFonts w:ascii="Times New Roman" w:hAnsi="Times New Roman" w:cs="Times New Roman"/>
          <w:sz w:val="24"/>
          <w:szCs w:val="24"/>
        </w:rPr>
        <w:t xml:space="preserve"> Baas couldn’t see passed the people in front of him. But the priority here was not to win. The priority was to get everyone to the building that led to the roof. Baas had experienced the speed of most of these </w:t>
      </w:r>
      <w:proofErr w:type="spellStart"/>
      <w:r w:rsidR="008926B4">
        <w:rPr>
          <w:rFonts w:ascii="Times New Roman" w:hAnsi="Times New Roman" w:cs="Times New Roman"/>
          <w:sz w:val="24"/>
          <w:szCs w:val="24"/>
        </w:rPr>
        <w:t>Golds</w:t>
      </w:r>
      <w:proofErr w:type="spellEnd"/>
      <w:r w:rsidR="008926B4">
        <w:rPr>
          <w:rFonts w:ascii="Times New Roman" w:hAnsi="Times New Roman" w:cs="Times New Roman"/>
          <w:sz w:val="24"/>
          <w:szCs w:val="24"/>
        </w:rPr>
        <w:t xml:space="preserve">. They weren’t that fast, or </w:t>
      </w:r>
      <w:proofErr w:type="spellStart"/>
      <w:r w:rsidR="008926B4">
        <w:rPr>
          <w:rFonts w:ascii="Times New Roman" w:hAnsi="Times New Roman" w:cs="Times New Roman"/>
          <w:sz w:val="24"/>
          <w:szCs w:val="24"/>
        </w:rPr>
        <w:t>atleast</w:t>
      </w:r>
      <w:proofErr w:type="spellEnd"/>
      <w:r w:rsidR="008926B4">
        <w:rPr>
          <w:rFonts w:ascii="Times New Roman" w:hAnsi="Times New Roman" w:cs="Times New Roman"/>
          <w:sz w:val="24"/>
          <w:szCs w:val="24"/>
        </w:rPr>
        <w:t xml:space="preserve">, their moves were easy to read. If he started running, there was a slight possibility that he could make it to the building by himself. But there was absolutely no way he the others would be able to follow him. With only his shield, Baas could </w:t>
      </w:r>
      <w:r w:rsidR="008926B4">
        <w:rPr>
          <w:rFonts w:ascii="Times New Roman" w:hAnsi="Times New Roman" w:cs="Times New Roman"/>
          <w:sz w:val="24"/>
          <w:szCs w:val="24"/>
        </w:rPr>
        <w:lastRenderedPageBreak/>
        <w:t>only repel incoming attacks and only on himself.</w:t>
      </w:r>
      <w:r w:rsidR="00CC11CB">
        <w:rPr>
          <w:rFonts w:ascii="Times New Roman" w:hAnsi="Times New Roman" w:cs="Times New Roman"/>
          <w:sz w:val="24"/>
          <w:szCs w:val="24"/>
        </w:rPr>
        <w:t xml:space="preserve"> If the girls</w:t>
      </w:r>
      <w:r w:rsidR="008926B4">
        <w:rPr>
          <w:rFonts w:ascii="Times New Roman" w:hAnsi="Times New Roman" w:cs="Times New Roman"/>
          <w:sz w:val="24"/>
          <w:szCs w:val="24"/>
        </w:rPr>
        <w:t xml:space="preserve"> had shields, or if he had some </w:t>
      </w:r>
      <w:proofErr w:type="spellStart"/>
      <w:r w:rsidR="008926B4">
        <w:rPr>
          <w:rFonts w:ascii="Times New Roman" w:hAnsi="Times New Roman" w:cs="Times New Roman"/>
          <w:sz w:val="24"/>
          <w:szCs w:val="24"/>
        </w:rPr>
        <w:t>kinda</w:t>
      </w:r>
      <w:proofErr w:type="spellEnd"/>
      <w:r w:rsidR="008926B4">
        <w:rPr>
          <w:rFonts w:ascii="Times New Roman" w:hAnsi="Times New Roman" w:cs="Times New Roman"/>
          <w:sz w:val="24"/>
          <w:szCs w:val="24"/>
        </w:rPr>
        <w:t xml:space="preserve"> weapon,</w:t>
      </w:r>
      <w:r w:rsidR="00CC11CB">
        <w:rPr>
          <w:rFonts w:ascii="Times New Roman" w:hAnsi="Times New Roman" w:cs="Times New Roman"/>
          <w:sz w:val="24"/>
          <w:szCs w:val="24"/>
        </w:rPr>
        <w:t xml:space="preserve"> and </w:t>
      </w:r>
      <w:proofErr w:type="spellStart"/>
      <w:r w:rsidR="00CC11CB">
        <w:rPr>
          <w:rFonts w:ascii="Times New Roman" w:hAnsi="Times New Roman" w:cs="Times New Roman"/>
          <w:sz w:val="24"/>
          <w:szCs w:val="24"/>
        </w:rPr>
        <w:t>kindof</w:t>
      </w:r>
      <w:proofErr w:type="spellEnd"/>
      <w:r w:rsidR="00CC11CB">
        <w:rPr>
          <w:rFonts w:ascii="Times New Roman" w:hAnsi="Times New Roman" w:cs="Times New Roman"/>
          <w:sz w:val="24"/>
          <w:szCs w:val="24"/>
        </w:rPr>
        <w:t xml:space="preserve"> offensive weapon,</w:t>
      </w:r>
      <w:r w:rsidR="008926B4">
        <w:rPr>
          <w:rFonts w:ascii="Times New Roman" w:hAnsi="Times New Roman" w:cs="Times New Roman"/>
          <w:sz w:val="24"/>
          <w:szCs w:val="24"/>
        </w:rPr>
        <w:t xml:space="preserve"> there was a possibility that they could make it.</w:t>
      </w:r>
    </w:p>
    <w:p w:rsidR="00CC11CB" w:rsidRDefault="00CC11CB">
      <w:pPr>
        <w:rPr>
          <w:rFonts w:ascii="Times New Roman" w:hAnsi="Times New Roman" w:cs="Times New Roman"/>
          <w:sz w:val="24"/>
          <w:szCs w:val="24"/>
        </w:rPr>
      </w:pPr>
    </w:p>
    <w:p w:rsidR="00E7502A" w:rsidRDefault="00CC11CB">
      <w:pPr>
        <w:rPr>
          <w:rFonts w:ascii="Times New Roman" w:hAnsi="Times New Roman" w:cs="Times New Roman"/>
          <w:sz w:val="24"/>
          <w:szCs w:val="24"/>
        </w:rPr>
      </w:pPr>
      <w:r>
        <w:rPr>
          <w:rFonts w:ascii="Times New Roman" w:hAnsi="Times New Roman" w:cs="Times New Roman"/>
          <w:sz w:val="24"/>
          <w:szCs w:val="24"/>
        </w:rPr>
        <w:t>Suddenly, Baas heard something.</w:t>
      </w:r>
      <w:r w:rsidR="00E7502A">
        <w:rPr>
          <w:rFonts w:ascii="Times New Roman" w:hAnsi="Times New Roman" w:cs="Times New Roman"/>
          <w:sz w:val="24"/>
          <w:szCs w:val="24"/>
        </w:rPr>
        <w:t xml:space="preserve"> It had gotten so quiet, that his ears were able to pick up distant sounds.</w:t>
      </w:r>
      <w:r>
        <w:rPr>
          <w:rFonts w:ascii="Times New Roman" w:hAnsi="Times New Roman" w:cs="Times New Roman"/>
          <w:sz w:val="24"/>
          <w:szCs w:val="24"/>
        </w:rPr>
        <w:t xml:space="preserve"> His eyes looked to where the sound had come from. There! </w:t>
      </w:r>
      <w:r w:rsidR="00E7502A">
        <w:rPr>
          <w:rFonts w:ascii="Times New Roman" w:hAnsi="Times New Roman" w:cs="Times New Roman"/>
          <w:sz w:val="24"/>
          <w:szCs w:val="24"/>
        </w:rPr>
        <w:t xml:space="preserve">He </w:t>
      </w:r>
      <w:proofErr w:type="gramStart"/>
      <w:r w:rsidR="00E7502A">
        <w:rPr>
          <w:rFonts w:ascii="Times New Roman" w:hAnsi="Times New Roman" w:cs="Times New Roman"/>
          <w:sz w:val="24"/>
          <w:szCs w:val="24"/>
        </w:rPr>
        <w:t xml:space="preserve">interpreted  </w:t>
      </w:r>
      <w:r>
        <w:rPr>
          <w:rFonts w:ascii="Times New Roman" w:hAnsi="Times New Roman" w:cs="Times New Roman"/>
          <w:sz w:val="24"/>
          <w:szCs w:val="24"/>
        </w:rPr>
        <w:t>That</w:t>
      </w:r>
      <w:proofErr w:type="gramEnd"/>
      <w:r>
        <w:rPr>
          <w:rFonts w:ascii="Times New Roman" w:hAnsi="Times New Roman" w:cs="Times New Roman"/>
          <w:sz w:val="24"/>
          <w:szCs w:val="24"/>
        </w:rPr>
        <w:t xml:space="preserve"> was what he had heard. Baas </w:t>
      </w:r>
      <w:r w:rsidR="00E7502A">
        <w:rPr>
          <w:rFonts w:ascii="Times New Roman" w:hAnsi="Times New Roman" w:cs="Times New Roman"/>
          <w:sz w:val="24"/>
          <w:szCs w:val="24"/>
        </w:rPr>
        <w:t>knew what to do now. He looked over and spoke clearly.</w:t>
      </w:r>
    </w:p>
    <w:p w:rsidR="00E7502A" w:rsidRDefault="00E7502A">
      <w:pPr>
        <w:rPr>
          <w:rFonts w:ascii="Times New Roman" w:hAnsi="Times New Roman" w:cs="Times New Roman"/>
          <w:sz w:val="24"/>
          <w:szCs w:val="24"/>
        </w:rPr>
      </w:pPr>
    </w:p>
    <w:p w:rsidR="00E7502A" w:rsidRDefault="00E7502A">
      <w:pPr>
        <w:rPr>
          <w:rFonts w:ascii="Times New Roman" w:hAnsi="Times New Roman" w:cs="Times New Roman"/>
          <w:sz w:val="24"/>
          <w:szCs w:val="24"/>
        </w:rPr>
      </w:pPr>
      <w:r>
        <w:rPr>
          <w:rFonts w:ascii="Times New Roman" w:hAnsi="Times New Roman" w:cs="Times New Roman"/>
          <w:sz w:val="24"/>
          <w:szCs w:val="24"/>
        </w:rPr>
        <w:t>“Guys, maybe we should surrender.”</w:t>
      </w:r>
    </w:p>
    <w:p w:rsidR="00E7502A" w:rsidRDefault="00E7502A">
      <w:pPr>
        <w:rPr>
          <w:rFonts w:ascii="Times New Roman" w:hAnsi="Times New Roman" w:cs="Times New Roman"/>
          <w:sz w:val="24"/>
          <w:szCs w:val="24"/>
        </w:rPr>
      </w:pPr>
    </w:p>
    <w:p w:rsidR="00E7502A" w:rsidRDefault="00E7502A">
      <w:pPr>
        <w:rPr>
          <w:rFonts w:ascii="Times New Roman" w:hAnsi="Times New Roman" w:cs="Times New Roman"/>
          <w:sz w:val="24"/>
          <w:szCs w:val="24"/>
        </w:rPr>
      </w:pP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almost screamed.</w:t>
      </w:r>
    </w:p>
    <w:p w:rsidR="00E7502A" w:rsidRDefault="00E7502A">
      <w:pPr>
        <w:rPr>
          <w:rFonts w:ascii="Times New Roman" w:hAnsi="Times New Roman" w:cs="Times New Roman"/>
          <w:sz w:val="24"/>
          <w:szCs w:val="24"/>
        </w:rPr>
      </w:pPr>
    </w:p>
    <w:p w:rsidR="00E7502A" w:rsidRDefault="00E7502A">
      <w:pPr>
        <w:rPr>
          <w:rFonts w:ascii="Times New Roman" w:hAnsi="Times New Roman" w:cs="Times New Roman"/>
          <w:sz w:val="24"/>
          <w:szCs w:val="24"/>
        </w:rPr>
      </w:pPr>
      <w:r>
        <w:rPr>
          <w:rFonts w:ascii="Times New Roman" w:hAnsi="Times New Roman" w:cs="Times New Roman"/>
          <w:sz w:val="24"/>
          <w:szCs w:val="24"/>
        </w:rPr>
        <w:t>“We have no weapons.” Baas said shrugging. He stood up, out of his fighting stance. “And without any weapons, we can’t possibly win. If we had a weapon, I’d surely reconsider, but we don’t stand a chance.”</w:t>
      </w:r>
    </w:p>
    <w:p w:rsidR="00E7502A" w:rsidRDefault="00E7502A">
      <w:pPr>
        <w:rPr>
          <w:rFonts w:ascii="Times New Roman" w:hAnsi="Times New Roman" w:cs="Times New Roman"/>
          <w:sz w:val="24"/>
          <w:szCs w:val="24"/>
        </w:rPr>
      </w:pPr>
    </w:p>
    <w:p w:rsidR="00E7502A" w:rsidRDefault="00E7502A">
      <w:pPr>
        <w:rPr>
          <w:rFonts w:ascii="Times New Roman" w:hAnsi="Times New Roman" w:cs="Times New Roman"/>
          <w:sz w:val="24"/>
          <w:szCs w:val="24"/>
        </w:rPr>
      </w:pPr>
      <w:r>
        <w:rPr>
          <w:rFonts w:ascii="Times New Roman" w:hAnsi="Times New Roman" w:cs="Times New Roman"/>
          <w:sz w:val="24"/>
          <w:szCs w:val="24"/>
        </w:rPr>
        <w:t xml:space="preserve">“Baas, you...”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started.</w:t>
      </w:r>
    </w:p>
    <w:p w:rsidR="00E7502A" w:rsidRDefault="00E7502A">
      <w:pPr>
        <w:rPr>
          <w:rFonts w:ascii="Times New Roman" w:hAnsi="Times New Roman" w:cs="Times New Roman"/>
          <w:sz w:val="24"/>
          <w:szCs w:val="24"/>
        </w:rPr>
      </w:pPr>
    </w:p>
    <w:p w:rsidR="00E7502A" w:rsidRDefault="00E7502A">
      <w:pPr>
        <w:rPr>
          <w:rFonts w:ascii="Times New Roman" w:hAnsi="Times New Roman" w:cs="Times New Roman"/>
          <w:sz w:val="24"/>
          <w:szCs w:val="24"/>
        </w:rPr>
      </w:pPr>
      <w:r>
        <w:rPr>
          <w:rFonts w:ascii="Times New Roman" w:hAnsi="Times New Roman" w:cs="Times New Roman"/>
          <w:sz w:val="24"/>
          <w:szCs w:val="24"/>
        </w:rPr>
        <w:t xml:space="preserve">“You hear that?!?” </w:t>
      </w:r>
      <w:proofErr w:type="gramStart"/>
      <w:r>
        <w:rPr>
          <w:rFonts w:ascii="Times New Roman" w:hAnsi="Times New Roman" w:cs="Times New Roman"/>
          <w:sz w:val="24"/>
          <w:szCs w:val="24"/>
        </w:rPr>
        <w:t>Baas yelled into the crowd.</w:t>
      </w:r>
      <w:proofErr w:type="gramEnd"/>
      <w:r>
        <w:rPr>
          <w:rFonts w:ascii="Times New Roman" w:hAnsi="Times New Roman" w:cs="Times New Roman"/>
          <w:sz w:val="24"/>
          <w:szCs w:val="24"/>
        </w:rPr>
        <w:t xml:space="preserve"> He raised his</w:t>
      </w:r>
      <w:r w:rsidR="0035656A">
        <w:rPr>
          <w:rFonts w:ascii="Times New Roman" w:hAnsi="Times New Roman" w:cs="Times New Roman"/>
          <w:sz w:val="24"/>
          <w:szCs w:val="24"/>
        </w:rPr>
        <w:t xml:space="preserve"> hands, though his right hand still had his shield in it.</w:t>
      </w:r>
      <w:r>
        <w:rPr>
          <w:rFonts w:ascii="Times New Roman" w:hAnsi="Times New Roman" w:cs="Times New Roman"/>
          <w:sz w:val="24"/>
          <w:szCs w:val="24"/>
        </w:rPr>
        <w:t xml:space="preserve"> “We don’t have a weapon, so we are forced to surrender!”</w:t>
      </w:r>
    </w:p>
    <w:p w:rsidR="00E7502A" w:rsidRDefault="00E7502A">
      <w:pPr>
        <w:rPr>
          <w:rFonts w:ascii="Times New Roman" w:hAnsi="Times New Roman" w:cs="Times New Roman"/>
          <w:sz w:val="24"/>
          <w:szCs w:val="24"/>
        </w:rPr>
      </w:pPr>
    </w:p>
    <w:p w:rsidR="00E7502A" w:rsidRDefault="0035656A">
      <w:pPr>
        <w:rPr>
          <w:rFonts w:ascii="Times New Roman" w:hAnsi="Times New Roman" w:cs="Times New Roman"/>
          <w:sz w:val="24"/>
          <w:szCs w:val="24"/>
        </w:rPr>
      </w:pPr>
      <w:r>
        <w:rPr>
          <w:rFonts w:ascii="Times New Roman" w:hAnsi="Times New Roman" w:cs="Times New Roman"/>
          <w:sz w:val="24"/>
          <w:szCs w:val="24"/>
        </w:rPr>
        <w:t xml:space="preserve">With Baas’ guard down,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the others lowered theirs without realizing it. </w:t>
      </w:r>
      <w:r w:rsidR="00E7502A">
        <w:rPr>
          <w:rFonts w:ascii="Times New Roman" w:hAnsi="Times New Roman" w:cs="Times New Roman"/>
          <w:sz w:val="24"/>
          <w:szCs w:val="24"/>
        </w:rPr>
        <w:t xml:space="preserve">There was movement within the </w:t>
      </w:r>
      <w:proofErr w:type="spellStart"/>
      <w:r w:rsidR="00E7502A">
        <w:rPr>
          <w:rFonts w:ascii="Times New Roman" w:hAnsi="Times New Roman" w:cs="Times New Roman"/>
          <w:sz w:val="24"/>
          <w:szCs w:val="24"/>
        </w:rPr>
        <w:t>Golds</w:t>
      </w:r>
      <w:proofErr w:type="spellEnd"/>
      <w:r w:rsidR="009E2414">
        <w:rPr>
          <w:rFonts w:ascii="Times New Roman" w:hAnsi="Times New Roman" w:cs="Times New Roman"/>
          <w:sz w:val="24"/>
          <w:szCs w:val="24"/>
        </w:rPr>
        <w:t>. People began to relax, weapons were lower</w:t>
      </w:r>
      <w:r>
        <w:rPr>
          <w:rFonts w:ascii="Times New Roman" w:hAnsi="Times New Roman" w:cs="Times New Roman"/>
          <w:sz w:val="24"/>
          <w:szCs w:val="24"/>
        </w:rPr>
        <w:t xml:space="preserve">ing, </w:t>
      </w:r>
      <w:proofErr w:type="gramStart"/>
      <w:r>
        <w:rPr>
          <w:rFonts w:ascii="Times New Roman" w:hAnsi="Times New Roman" w:cs="Times New Roman"/>
          <w:sz w:val="24"/>
          <w:szCs w:val="24"/>
        </w:rPr>
        <w:t>everyone</w:t>
      </w:r>
      <w:proofErr w:type="gramEnd"/>
      <w:r>
        <w:rPr>
          <w:rFonts w:ascii="Times New Roman" w:hAnsi="Times New Roman" w:cs="Times New Roman"/>
          <w:sz w:val="24"/>
          <w:szCs w:val="24"/>
        </w:rPr>
        <w:t xml:space="preserve"> was acknowledging the surrender.</w:t>
      </w:r>
    </w:p>
    <w:p w:rsidR="0035656A" w:rsidRDefault="0035656A">
      <w:pPr>
        <w:rPr>
          <w:rFonts w:ascii="Times New Roman" w:hAnsi="Times New Roman" w:cs="Times New Roman"/>
          <w:sz w:val="24"/>
          <w:szCs w:val="24"/>
        </w:rPr>
      </w:pPr>
    </w:p>
    <w:p w:rsidR="0035656A" w:rsidRDefault="0035656A">
      <w:pPr>
        <w:rPr>
          <w:rFonts w:ascii="Times New Roman" w:hAnsi="Times New Roman" w:cs="Times New Roman"/>
          <w:sz w:val="24"/>
          <w:szCs w:val="24"/>
        </w:rPr>
      </w:pPr>
      <w:r>
        <w:rPr>
          <w:rFonts w:ascii="Times New Roman" w:hAnsi="Times New Roman" w:cs="Times New Roman"/>
          <w:sz w:val="24"/>
          <w:szCs w:val="24"/>
        </w:rPr>
        <w:t xml:space="preserve">“Baas...”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low and angry.</w:t>
      </w:r>
    </w:p>
    <w:p w:rsidR="0035656A" w:rsidRDefault="0035656A">
      <w:pPr>
        <w:rPr>
          <w:rFonts w:ascii="Times New Roman" w:hAnsi="Times New Roman" w:cs="Times New Roman"/>
          <w:sz w:val="24"/>
          <w:szCs w:val="24"/>
        </w:rPr>
      </w:pPr>
    </w:p>
    <w:p w:rsidR="0035656A" w:rsidRDefault="0035656A">
      <w:pPr>
        <w:rPr>
          <w:rFonts w:ascii="Times New Roman" w:hAnsi="Times New Roman" w:cs="Times New Roman"/>
          <w:sz w:val="24"/>
          <w:szCs w:val="24"/>
        </w:rPr>
      </w:pPr>
      <w:proofErr w:type="gramStart"/>
      <w:r>
        <w:rPr>
          <w:rFonts w:ascii="Times New Roman" w:hAnsi="Times New Roman" w:cs="Times New Roman"/>
          <w:sz w:val="24"/>
          <w:szCs w:val="24"/>
        </w:rPr>
        <w:t>Baas only smirked.</w:t>
      </w:r>
      <w:proofErr w:type="gramEnd"/>
      <w:r>
        <w:rPr>
          <w:rFonts w:ascii="Times New Roman" w:hAnsi="Times New Roman" w:cs="Times New Roman"/>
          <w:sz w:val="24"/>
          <w:szCs w:val="24"/>
        </w:rPr>
        <w:t xml:space="preserve"> Suddenly, there was a whoosh sound. Something soared in the air over everyone’s head. As the object came above Baas, the Orange closed his fist. It was and arrow... with some kind of knife tied to it!</w:t>
      </w:r>
    </w:p>
    <w:p w:rsidR="0035656A" w:rsidRDefault="0035656A">
      <w:pPr>
        <w:rPr>
          <w:rFonts w:ascii="Times New Roman" w:hAnsi="Times New Roman" w:cs="Times New Roman"/>
          <w:sz w:val="24"/>
          <w:szCs w:val="24"/>
        </w:rPr>
      </w:pPr>
    </w:p>
    <w:p w:rsidR="005C7536" w:rsidRDefault="00572C98">
      <w:pPr>
        <w:rPr>
          <w:rFonts w:ascii="Times New Roman" w:hAnsi="Times New Roman" w:cs="Times New Roman"/>
          <w:sz w:val="24"/>
          <w:szCs w:val="24"/>
        </w:rPr>
      </w:pPr>
      <w:proofErr w:type="gramStart"/>
      <w:r>
        <w:rPr>
          <w:rFonts w:ascii="Times New Roman" w:hAnsi="Times New Roman" w:cs="Times New Roman"/>
          <w:sz w:val="24"/>
          <w:szCs w:val="24"/>
        </w:rPr>
        <w:t>Baas said really quickly.</w:t>
      </w:r>
      <w:proofErr w:type="gramEnd"/>
      <w:r w:rsidR="005C7536">
        <w:rPr>
          <w:rFonts w:ascii="Times New Roman" w:hAnsi="Times New Roman" w:cs="Times New Roman"/>
          <w:sz w:val="24"/>
          <w:szCs w:val="24"/>
        </w:rPr>
        <w:t xml:space="preserve"> </w:t>
      </w:r>
      <w:r w:rsidR="0035656A">
        <w:rPr>
          <w:rFonts w:ascii="Times New Roman" w:hAnsi="Times New Roman" w:cs="Times New Roman"/>
          <w:sz w:val="24"/>
          <w:szCs w:val="24"/>
        </w:rPr>
        <w:t>“Oh look at that</w:t>
      </w:r>
      <w:r>
        <w:rPr>
          <w:rFonts w:ascii="Times New Roman" w:hAnsi="Times New Roman" w:cs="Times New Roman"/>
          <w:sz w:val="24"/>
          <w:szCs w:val="24"/>
        </w:rPr>
        <w:t>, now we have a weapon.</w:t>
      </w:r>
      <w:r w:rsidR="0035656A">
        <w:rPr>
          <w:rFonts w:ascii="Times New Roman" w:hAnsi="Times New Roman" w:cs="Times New Roman"/>
          <w:sz w:val="24"/>
          <w:szCs w:val="24"/>
        </w:rPr>
        <w:t>”</w:t>
      </w:r>
      <w:r w:rsidR="002C7FF4">
        <w:rPr>
          <w:rFonts w:ascii="Times New Roman" w:hAnsi="Times New Roman" w:cs="Times New Roman"/>
          <w:sz w:val="24"/>
          <w:szCs w:val="24"/>
        </w:rPr>
        <w:t xml:space="preserve"> And without hesitation, the Leader</w:t>
      </w:r>
      <w:r w:rsidR="0035656A">
        <w:rPr>
          <w:rFonts w:ascii="Times New Roman" w:hAnsi="Times New Roman" w:cs="Times New Roman"/>
          <w:sz w:val="24"/>
          <w:szCs w:val="24"/>
        </w:rPr>
        <w:t xml:space="preserve"> jumped forward into the crowd of people.</w:t>
      </w:r>
      <w:r w:rsidR="005C7536">
        <w:rPr>
          <w:rFonts w:ascii="Times New Roman" w:hAnsi="Times New Roman" w:cs="Times New Roman"/>
          <w:sz w:val="24"/>
          <w:szCs w:val="24"/>
        </w:rPr>
        <w:t xml:space="preserve"> The </w:t>
      </w:r>
      <w:proofErr w:type="spellStart"/>
      <w:r w:rsidR="005C7536">
        <w:rPr>
          <w:rFonts w:ascii="Times New Roman" w:hAnsi="Times New Roman" w:cs="Times New Roman"/>
          <w:sz w:val="24"/>
          <w:szCs w:val="24"/>
        </w:rPr>
        <w:t>Golds</w:t>
      </w:r>
      <w:proofErr w:type="spellEnd"/>
      <w:r w:rsidR="005C7536">
        <w:rPr>
          <w:rFonts w:ascii="Times New Roman" w:hAnsi="Times New Roman" w:cs="Times New Roman"/>
          <w:sz w:val="24"/>
          <w:szCs w:val="24"/>
        </w:rPr>
        <w:t xml:space="preserve"> hadn’t been ready. They had accepted that the kids would surrender</w:t>
      </w:r>
      <w:r w:rsidR="00E444E2">
        <w:rPr>
          <w:rFonts w:ascii="Times New Roman" w:hAnsi="Times New Roman" w:cs="Times New Roman"/>
          <w:sz w:val="24"/>
          <w:szCs w:val="24"/>
        </w:rPr>
        <w:t>. Baas’ attack consisted of him charging forward with his shield, knocking people out of the way, with a slice making others jump back.</w:t>
      </w:r>
    </w:p>
    <w:p w:rsidR="00407CA2" w:rsidRDefault="00407CA2">
      <w:pPr>
        <w:rPr>
          <w:rFonts w:ascii="Times New Roman" w:hAnsi="Times New Roman" w:cs="Times New Roman"/>
          <w:sz w:val="24"/>
          <w:szCs w:val="24"/>
        </w:rPr>
      </w:pPr>
    </w:p>
    <w:p w:rsidR="00407CA2" w:rsidRDefault="00407CA2">
      <w:pPr>
        <w:rPr>
          <w:rFonts w:ascii="Times New Roman" w:hAnsi="Times New Roman" w:cs="Times New Roman"/>
          <w:sz w:val="24"/>
          <w:szCs w:val="24"/>
        </w:rPr>
      </w:pPr>
      <w:r>
        <w:rPr>
          <w:rFonts w:ascii="Times New Roman" w:hAnsi="Times New Roman" w:cs="Times New Roman"/>
          <w:sz w:val="24"/>
          <w:szCs w:val="24"/>
        </w:rPr>
        <w:t>“Come on!” He said quickly. Thankfully, the others instantly responded to the message.</w:t>
      </w:r>
      <w:r w:rsidR="000051CE">
        <w:rPr>
          <w:rFonts w:ascii="Times New Roman" w:hAnsi="Times New Roman" w:cs="Times New Roman"/>
          <w:sz w:val="24"/>
          <w:szCs w:val="24"/>
        </w:rPr>
        <w:t xml:space="preserve"> All of them were now running, with </w:t>
      </w:r>
      <w:proofErr w:type="spellStart"/>
      <w:r w:rsidR="000051CE">
        <w:rPr>
          <w:rFonts w:ascii="Times New Roman" w:hAnsi="Times New Roman" w:cs="Times New Roman"/>
          <w:sz w:val="24"/>
          <w:szCs w:val="24"/>
        </w:rPr>
        <w:t>Golds</w:t>
      </w:r>
      <w:proofErr w:type="spellEnd"/>
      <w:r w:rsidR="000051CE">
        <w:rPr>
          <w:rFonts w:ascii="Times New Roman" w:hAnsi="Times New Roman" w:cs="Times New Roman"/>
          <w:sz w:val="24"/>
          <w:szCs w:val="24"/>
        </w:rPr>
        <w:t xml:space="preserve"> in front and behind them.</w:t>
      </w:r>
      <w:r w:rsidR="00D929B5">
        <w:rPr>
          <w:rFonts w:ascii="Times New Roman" w:hAnsi="Times New Roman" w:cs="Times New Roman"/>
          <w:sz w:val="24"/>
          <w:szCs w:val="24"/>
        </w:rPr>
        <w:t xml:space="preserve"> Weapons were coming at them, but Baas was deflecting them with his shield and knife. </w:t>
      </w:r>
      <w:proofErr w:type="gramStart"/>
      <w:r w:rsidR="00D75EBF">
        <w:rPr>
          <w:rFonts w:ascii="Times New Roman" w:hAnsi="Times New Roman" w:cs="Times New Roman"/>
          <w:sz w:val="24"/>
          <w:szCs w:val="24"/>
        </w:rPr>
        <w:t>Just barely though.</w:t>
      </w:r>
      <w:proofErr w:type="gramEnd"/>
      <w:r w:rsidR="00D75EBF">
        <w:rPr>
          <w:rFonts w:ascii="Times New Roman" w:hAnsi="Times New Roman" w:cs="Times New Roman"/>
          <w:sz w:val="24"/>
          <w:szCs w:val="24"/>
        </w:rPr>
        <w:t xml:space="preserve"> </w:t>
      </w:r>
      <w:r w:rsidR="006E7EE9">
        <w:rPr>
          <w:rFonts w:ascii="Times New Roman" w:hAnsi="Times New Roman" w:cs="Times New Roman"/>
          <w:sz w:val="24"/>
          <w:szCs w:val="24"/>
        </w:rPr>
        <w:t xml:space="preserve"> Getting to the building was still a slim chance unless someone else could get their hands on a weapon.</w:t>
      </w:r>
    </w:p>
    <w:p w:rsidR="00407CA2" w:rsidRDefault="00407CA2">
      <w:pPr>
        <w:rPr>
          <w:rFonts w:ascii="Times New Roman" w:hAnsi="Times New Roman" w:cs="Times New Roman"/>
          <w:sz w:val="24"/>
          <w:szCs w:val="24"/>
        </w:rPr>
      </w:pPr>
    </w:p>
    <w:p w:rsidR="00407CA2" w:rsidRDefault="00407CA2">
      <w:pPr>
        <w:rPr>
          <w:rFonts w:ascii="Times New Roman" w:hAnsi="Times New Roman" w:cs="Times New Roman"/>
          <w:sz w:val="24"/>
          <w:szCs w:val="24"/>
        </w:rPr>
      </w:pPr>
      <w:r>
        <w:rPr>
          <w:rFonts w:ascii="Times New Roman" w:hAnsi="Times New Roman" w:cs="Times New Roman"/>
          <w:sz w:val="24"/>
          <w:szCs w:val="24"/>
        </w:rPr>
        <w:t xml:space="preserve">“Baas” Dragon screamed and pointed up ahead. </w:t>
      </w:r>
      <w:proofErr w:type="gramStart"/>
      <w:r>
        <w:rPr>
          <w:rFonts w:ascii="Times New Roman" w:hAnsi="Times New Roman" w:cs="Times New Roman"/>
          <w:sz w:val="24"/>
          <w:szCs w:val="24"/>
        </w:rPr>
        <w:t>“My sword!”</w:t>
      </w:r>
      <w:proofErr w:type="gramEnd"/>
      <w:r w:rsidR="00171969">
        <w:rPr>
          <w:rFonts w:ascii="Times New Roman" w:hAnsi="Times New Roman" w:cs="Times New Roman"/>
          <w:sz w:val="24"/>
          <w:szCs w:val="24"/>
        </w:rPr>
        <w:t xml:space="preserve"> Ahead,</w:t>
      </w:r>
    </w:p>
    <w:p w:rsidR="000051CE" w:rsidRDefault="000051CE">
      <w:pPr>
        <w:rPr>
          <w:rFonts w:ascii="Times New Roman" w:hAnsi="Times New Roman" w:cs="Times New Roman"/>
          <w:sz w:val="24"/>
          <w:szCs w:val="24"/>
        </w:rPr>
      </w:pPr>
    </w:p>
    <w:p w:rsidR="006D5D9A" w:rsidRDefault="000051CE">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commanded as he detached the knife from the arrow.</w:t>
      </w:r>
      <w:proofErr w:type="gramEnd"/>
      <w:r>
        <w:rPr>
          <w:rFonts w:ascii="Times New Roman" w:hAnsi="Times New Roman" w:cs="Times New Roman"/>
          <w:sz w:val="24"/>
          <w:szCs w:val="24"/>
        </w:rPr>
        <w:t xml:space="preserve"> He had only said her name, but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knew what he meant. </w:t>
      </w:r>
      <w:r w:rsidR="00171969">
        <w:rPr>
          <w:rFonts w:ascii="Times New Roman" w:hAnsi="Times New Roman" w:cs="Times New Roman"/>
          <w:sz w:val="24"/>
          <w:szCs w:val="24"/>
        </w:rPr>
        <w:t xml:space="preserve">As the group ran, </w:t>
      </w:r>
      <w:r w:rsidR="006D5D9A">
        <w:rPr>
          <w:rFonts w:ascii="Times New Roman" w:hAnsi="Times New Roman" w:cs="Times New Roman"/>
          <w:sz w:val="24"/>
          <w:szCs w:val="24"/>
        </w:rPr>
        <w:t>she</w:t>
      </w:r>
      <w:r w:rsidR="00171969">
        <w:rPr>
          <w:rFonts w:ascii="Times New Roman" w:hAnsi="Times New Roman" w:cs="Times New Roman"/>
          <w:sz w:val="24"/>
          <w:szCs w:val="24"/>
        </w:rPr>
        <w:t xml:space="preserve"> scooped up the sword and immediately began using it.</w:t>
      </w:r>
      <w:r w:rsidR="00CE2BB2">
        <w:rPr>
          <w:rFonts w:ascii="Times New Roman" w:hAnsi="Times New Roman" w:cs="Times New Roman"/>
          <w:sz w:val="24"/>
          <w:szCs w:val="24"/>
        </w:rPr>
        <w:t xml:space="preserve"> Upset that her sword was being used, Dragon grabbed her sheath attached to her belt.</w:t>
      </w:r>
    </w:p>
    <w:p w:rsidR="00CE2BB2" w:rsidRDefault="00CE2BB2">
      <w:pPr>
        <w:rPr>
          <w:rFonts w:ascii="Times New Roman" w:hAnsi="Times New Roman" w:cs="Times New Roman"/>
          <w:sz w:val="24"/>
          <w:szCs w:val="24"/>
        </w:rPr>
      </w:pPr>
    </w:p>
    <w:p w:rsidR="00CE2BB2" w:rsidRDefault="006D5D9A">
      <w:pPr>
        <w:rPr>
          <w:rFonts w:ascii="Times New Roman" w:hAnsi="Times New Roman" w:cs="Times New Roman"/>
          <w:sz w:val="24"/>
          <w:szCs w:val="24"/>
        </w:rPr>
      </w:pPr>
      <w:r>
        <w:rPr>
          <w:rFonts w:ascii="Times New Roman" w:hAnsi="Times New Roman" w:cs="Times New Roman"/>
          <w:sz w:val="24"/>
          <w:szCs w:val="24"/>
        </w:rPr>
        <w:t xml:space="preserve">Quickly, the group was making their way toward the target building. </w:t>
      </w:r>
      <w:r w:rsidR="008B49BB">
        <w:rPr>
          <w:rFonts w:ascii="Times New Roman" w:hAnsi="Times New Roman" w:cs="Times New Roman"/>
          <w:sz w:val="24"/>
          <w:szCs w:val="24"/>
        </w:rPr>
        <w:t xml:space="preserve">Swords, axes, and spears would all come toward the group. Bodies separated individuals, but only for brief moments. Between </w:t>
      </w:r>
      <w:proofErr w:type="spellStart"/>
      <w:r w:rsidR="008B49BB">
        <w:rPr>
          <w:rFonts w:ascii="Times New Roman" w:hAnsi="Times New Roman" w:cs="Times New Roman"/>
          <w:sz w:val="24"/>
          <w:szCs w:val="24"/>
        </w:rPr>
        <w:t>Vatti</w:t>
      </w:r>
      <w:proofErr w:type="spellEnd"/>
      <w:r w:rsidR="008B49BB">
        <w:rPr>
          <w:rFonts w:ascii="Times New Roman" w:hAnsi="Times New Roman" w:cs="Times New Roman"/>
          <w:sz w:val="24"/>
          <w:szCs w:val="24"/>
        </w:rPr>
        <w:t xml:space="preserve"> and</w:t>
      </w:r>
      <w:r w:rsidR="00232A8A">
        <w:rPr>
          <w:rFonts w:ascii="Times New Roman" w:hAnsi="Times New Roman" w:cs="Times New Roman"/>
          <w:sz w:val="24"/>
          <w:szCs w:val="24"/>
        </w:rPr>
        <w:t xml:space="preserve"> Baas</w:t>
      </w:r>
      <w:r w:rsidR="00CE2BB2">
        <w:rPr>
          <w:rFonts w:ascii="Times New Roman" w:hAnsi="Times New Roman" w:cs="Times New Roman"/>
          <w:sz w:val="24"/>
          <w:szCs w:val="24"/>
        </w:rPr>
        <w:t xml:space="preserve"> and Dragon</w:t>
      </w:r>
      <w:r w:rsidR="00232A8A">
        <w:rPr>
          <w:rFonts w:ascii="Times New Roman" w:hAnsi="Times New Roman" w:cs="Times New Roman"/>
          <w:sz w:val="24"/>
          <w:szCs w:val="24"/>
        </w:rPr>
        <w:t>, the group could kee</w:t>
      </w:r>
      <w:r w:rsidR="00CE2BB2">
        <w:rPr>
          <w:rFonts w:ascii="Times New Roman" w:hAnsi="Times New Roman" w:cs="Times New Roman"/>
          <w:sz w:val="24"/>
          <w:szCs w:val="24"/>
        </w:rPr>
        <w:t xml:space="preserve">p moving without injury. </w:t>
      </w:r>
      <w:proofErr w:type="spellStart"/>
      <w:r w:rsidR="00CE2BB2">
        <w:rPr>
          <w:rFonts w:ascii="Times New Roman" w:hAnsi="Times New Roman" w:cs="Times New Roman"/>
          <w:sz w:val="24"/>
          <w:szCs w:val="24"/>
        </w:rPr>
        <w:t>Vatti</w:t>
      </w:r>
      <w:proofErr w:type="spellEnd"/>
      <w:r w:rsidR="00CE2BB2">
        <w:rPr>
          <w:rFonts w:ascii="Times New Roman" w:hAnsi="Times New Roman" w:cs="Times New Roman"/>
          <w:sz w:val="24"/>
          <w:szCs w:val="24"/>
        </w:rPr>
        <w:t xml:space="preserve"> and Baas</w:t>
      </w:r>
      <w:r w:rsidR="00232A8A">
        <w:rPr>
          <w:rFonts w:ascii="Times New Roman" w:hAnsi="Times New Roman" w:cs="Times New Roman"/>
          <w:sz w:val="24"/>
          <w:szCs w:val="24"/>
        </w:rPr>
        <w:t xml:space="preserve"> knew each other’s </w:t>
      </w:r>
      <w:proofErr w:type="gramStart"/>
      <w:r w:rsidR="00232A8A">
        <w:rPr>
          <w:rFonts w:ascii="Times New Roman" w:hAnsi="Times New Roman" w:cs="Times New Roman"/>
          <w:sz w:val="24"/>
          <w:szCs w:val="24"/>
        </w:rPr>
        <w:t>moves,</w:t>
      </w:r>
      <w:proofErr w:type="gramEnd"/>
      <w:r w:rsidR="00232A8A">
        <w:rPr>
          <w:rFonts w:ascii="Times New Roman" w:hAnsi="Times New Roman" w:cs="Times New Roman"/>
          <w:sz w:val="24"/>
          <w:szCs w:val="24"/>
        </w:rPr>
        <w:t xml:space="preserve"> they could watch each other’</w:t>
      </w:r>
      <w:r w:rsidR="00CE2BB2">
        <w:rPr>
          <w:rFonts w:ascii="Times New Roman" w:hAnsi="Times New Roman" w:cs="Times New Roman"/>
          <w:sz w:val="24"/>
          <w:szCs w:val="24"/>
        </w:rPr>
        <w:t xml:space="preserve">s weakness. And with Dragon helping along, she made it easier to push through. </w:t>
      </w:r>
      <w:r w:rsidR="007014C1">
        <w:rPr>
          <w:rFonts w:ascii="Times New Roman" w:hAnsi="Times New Roman" w:cs="Times New Roman"/>
          <w:sz w:val="24"/>
          <w:szCs w:val="24"/>
        </w:rPr>
        <w:t>Things were going fast. So fast it was hard to tell if the team would actually make it, but they hadn’t died yet</w:t>
      </w:r>
      <w:r w:rsidR="00955C6D">
        <w:rPr>
          <w:rFonts w:ascii="Times New Roman" w:hAnsi="Times New Roman" w:cs="Times New Roman"/>
          <w:sz w:val="24"/>
          <w:szCs w:val="24"/>
        </w:rPr>
        <w:t xml:space="preserve"> so letting up was not an option.</w:t>
      </w:r>
      <w:r w:rsidR="00CE2BB2">
        <w:rPr>
          <w:rFonts w:ascii="Times New Roman" w:hAnsi="Times New Roman" w:cs="Times New Roman"/>
          <w:sz w:val="24"/>
          <w:szCs w:val="24"/>
        </w:rPr>
        <w:t xml:space="preserve"> They were about a quarter of the way there from where they had started.</w:t>
      </w:r>
    </w:p>
    <w:p w:rsidR="00CE2BB2" w:rsidRDefault="00CE2BB2">
      <w:pPr>
        <w:rPr>
          <w:rFonts w:ascii="Times New Roman" w:hAnsi="Times New Roman" w:cs="Times New Roman"/>
          <w:sz w:val="24"/>
          <w:szCs w:val="24"/>
        </w:rPr>
      </w:pPr>
    </w:p>
    <w:p w:rsidR="00CE2BB2" w:rsidRDefault="00CE2BB2" w:rsidP="00CE2BB2">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cried.</w:t>
      </w:r>
      <w:proofErr w:type="gramEnd"/>
      <w:r>
        <w:rPr>
          <w:rFonts w:ascii="Times New Roman" w:hAnsi="Times New Roman" w:cs="Times New Roman"/>
          <w:sz w:val="24"/>
          <w:szCs w:val="24"/>
        </w:rPr>
        <w:t xml:space="preserve"> “Don’t slow down!”</w:t>
      </w:r>
    </w:p>
    <w:p w:rsidR="00CE2BB2" w:rsidRDefault="00CE2BB2" w:rsidP="00CE2BB2">
      <w:pPr>
        <w:rPr>
          <w:rFonts w:ascii="Times New Roman" w:hAnsi="Times New Roman" w:cs="Times New Roman"/>
          <w:sz w:val="24"/>
          <w:szCs w:val="24"/>
        </w:rPr>
      </w:pPr>
    </w:p>
    <w:p w:rsidR="00CE2BB2" w:rsidRPr="00894726" w:rsidRDefault="00CE2BB2" w:rsidP="00CE2BB2">
      <w:pPr>
        <w:rPr>
          <w:rFonts w:ascii="Times New Roman" w:hAnsi="Times New Roman" w:cs="Times New Roman"/>
          <w:sz w:val="24"/>
          <w:szCs w:val="24"/>
        </w:rPr>
      </w:pPr>
      <w:r>
        <w:rPr>
          <w:rFonts w:ascii="Times New Roman" w:hAnsi="Times New Roman" w:cs="Times New Roman"/>
          <w:sz w:val="24"/>
          <w:szCs w:val="24"/>
        </w:rPr>
        <w:t xml:space="preserve">“I’m trying!”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scream frantically as she jumped over a body. “I’m the only one without a weapon though!”</w:t>
      </w:r>
    </w:p>
    <w:p w:rsidR="00CE2BB2" w:rsidRDefault="00CE2BB2">
      <w:pPr>
        <w:rPr>
          <w:rFonts w:ascii="Times New Roman" w:hAnsi="Times New Roman" w:cs="Times New Roman"/>
          <w:sz w:val="24"/>
          <w:szCs w:val="24"/>
        </w:rPr>
      </w:pPr>
    </w:p>
    <w:p w:rsidR="00CE2BB2" w:rsidRDefault="00CE2BB2">
      <w:pPr>
        <w:rPr>
          <w:rFonts w:ascii="Times New Roman" w:hAnsi="Times New Roman" w:cs="Times New Roman"/>
          <w:sz w:val="24"/>
          <w:szCs w:val="24"/>
        </w:rPr>
      </w:pPr>
    </w:p>
    <w:p w:rsidR="00232A8A" w:rsidRDefault="007014C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look out!”</w:t>
      </w:r>
      <w:r w:rsidR="00955C6D">
        <w:rPr>
          <w:rFonts w:ascii="Times New Roman" w:hAnsi="Times New Roman" w:cs="Times New Roman"/>
          <w:sz w:val="24"/>
          <w:szCs w:val="24"/>
        </w:rPr>
        <w:t xml:space="preserve"> </w:t>
      </w:r>
      <w:proofErr w:type="gramStart"/>
      <w:r w:rsidR="00955C6D">
        <w:rPr>
          <w:rFonts w:ascii="Times New Roman" w:hAnsi="Times New Roman" w:cs="Times New Roman"/>
          <w:sz w:val="24"/>
          <w:szCs w:val="24"/>
        </w:rPr>
        <w:t xml:space="preserve">Baas cried as a long sword came toward his friend’s current </w:t>
      </w:r>
      <w:r w:rsidR="00B77F90">
        <w:rPr>
          <w:rFonts w:ascii="Times New Roman" w:hAnsi="Times New Roman" w:cs="Times New Roman"/>
          <w:sz w:val="24"/>
          <w:szCs w:val="24"/>
        </w:rPr>
        <w:t>blind spot.</w:t>
      </w:r>
      <w:proofErr w:type="gramEnd"/>
      <w:r w:rsidR="00B77F90">
        <w:rPr>
          <w:rFonts w:ascii="Times New Roman" w:hAnsi="Times New Roman" w:cs="Times New Roman"/>
          <w:sz w:val="24"/>
          <w:szCs w:val="24"/>
        </w:rPr>
        <w:t xml:space="preserve"> </w:t>
      </w:r>
      <w:proofErr w:type="spellStart"/>
      <w:r w:rsidR="00B77F90">
        <w:rPr>
          <w:rFonts w:ascii="Times New Roman" w:hAnsi="Times New Roman" w:cs="Times New Roman"/>
          <w:sz w:val="24"/>
          <w:szCs w:val="24"/>
        </w:rPr>
        <w:t>Vatti</w:t>
      </w:r>
      <w:proofErr w:type="spellEnd"/>
      <w:r w:rsidR="00B77F90">
        <w:rPr>
          <w:rFonts w:ascii="Times New Roman" w:hAnsi="Times New Roman" w:cs="Times New Roman"/>
          <w:sz w:val="24"/>
          <w:szCs w:val="24"/>
        </w:rPr>
        <w:t xml:space="preserve"> was able to dodge it, but at a price. The Dragon flung from her hands, leaving her without a weapon.</w:t>
      </w:r>
      <w:r w:rsidR="00CE2BB2">
        <w:rPr>
          <w:rFonts w:ascii="Times New Roman" w:hAnsi="Times New Roman" w:cs="Times New Roman"/>
          <w:sz w:val="24"/>
          <w:szCs w:val="24"/>
        </w:rPr>
        <w:t xml:space="preserve"> The Gold attacking her took advantage and came again.</w:t>
      </w:r>
    </w:p>
    <w:p w:rsidR="00CE2BB2" w:rsidRDefault="00CE2BB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w:t>
      </w:r>
    </w:p>
    <w:p w:rsidR="00CE2BB2" w:rsidRDefault="00CE2BB2">
      <w:pPr>
        <w:rPr>
          <w:rFonts w:ascii="Times New Roman" w:hAnsi="Times New Roman" w:cs="Times New Roman"/>
          <w:sz w:val="24"/>
          <w:szCs w:val="24"/>
        </w:rPr>
      </w:pPr>
      <w:r>
        <w:rPr>
          <w:rFonts w:ascii="Times New Roman" w:hAnsi="Times New Roman" w:cs="Times New Roman"/>
          <w:sz w:val="24"/>
          <w:szCs w:val="24"/>
        </w:rPr>
        <w:t>Dragon intercepted the attack by getting in</w:t>
      </w:r>
      <w:r w:rsidR="00223E02">
        <w:rPr>
          <w:rFonts w:ascii="Times New Roman" w:hAnsi="Times New Roman" w:cs="Times New Roman"/>
          <w:sz w:val="24"/>
          <w:szCs w:val="24"/>
        </w:rPr>
        <w:t xml:space="preserve"> between </w:t>
      </w:r>
      <w:proofErr w:type="spellStart"/>
      <w:r w:rsidR="00223E02">
        <w:rPr>
          <w:rFonts w:ascii="Times New Roman" w:hAnsi="Times New Roman" w:cs="Times New Roman"/>
          <w:sz w:val="24"/>
          <w:szCs w:val="24"/>
        </w:rPr>
        <w:t>Vatti</w:t>
      </w:r>
      <w:proofErr w:type="spellEnd"/>
      <w:r w:rsidR="00223E02">
        <w:rPr>
          <w:rFonts w:ascii="Times New Roman" w:hAnsi="Times New Roman" w:cs="Times New Roman"/>
          <w:sz w:val="24"/>
          <w:szCs w:val="24"/>
        </w:rPr>
        <w:t xml:space="preserve"> and the sword. Holding her sheath with both hands, it blocked the incoming attack. Gathering themselves, the two continued to run.</w:t>
      </w:r>
    </w:p>
    <w:p w:rsidR="00223E02" w:rsidRDefault="00223E02">
      <w:pPr>
        <w:rPr>
          <w:rFonts w:ascii="Times New Roman" w:hAnsi="Times New Roman" w:cs="Times New Roman"/>
          <w:sz w:val="24"/>
          <w:szCs w:val="24"/>
        </w:rPr>
      </w:pPr>
    </w:p>
    <w:p w:rsidR="00B1466F" w:rsidRDefault="00223E02">
      <w:pPr>
        <w:rPr>
          <w:rFonts w:ascii="Times New Roman" w:hAnsi="Times New Roman" w:cs="Times New Roman"/>
          <w:sz w:val="24"/>
          <w:szCs w:val="24"/>
        </w:rPr>
      </w:pPr>
      <w:proofErr w:type="gramStart"/>
      <w:r>
        <w:rPr>
          <w:rFonts w:ascii="Times New Roman" w:hAnsi="Times New Roman" w:cs="Times New Roman"/>
          <w:sz w:val="24"/>
          <w:szCs w:val="24"/>
        </w:rPr>
        <w:t>“Oh great!”</w:t>
      </w:r>
      <w:proofErr w:type="gramEnd"/>
      <w:r>
        <w:rPr>
          <w:rFonts w:ascii="Times New Roman" w:hAnsi="Times New Roman" w:cs="Times New Roman"/>
          <w:sz w:val="24"/>
          <w:szCs w:val="24"/>
        </w:rPr>
        <w:t xml:space="preserve"> Dragon said. “</w:t>
      </w:r>
      <w:proofErr w:type="gramStart"/>
      <w:r w:rsidR="00900466">
        <w:rPr>
          <w:rFonts w:ascii="Times New Roman" w:hAnsi="Times New Roman" w:cs="Times New Roman"/>
          <w:sz w:val="24"/>
          <w:szCs w:val="24"/>
        </w:rPr>
        <w:t>Its</w:t>
      </w:r>
      <w:proofErr w:type="gramEnd"/>
      <w:r w:rsidR="00900466">
        <w:rPr>
          <w:rFonts w:ascii="Times New Roman" w:hAnsi="Times New Roman" w:cs="Times New Roman"/>
          <w:sz w:val="24"/>
          <w:szCs w:val="24"/>
        </w:rPr>
        <w:t xml:space="preserve"> gone again!</w:t>
      </w:r>
      <w:r>
        <w:rPr>
          <w:rFonts w:ascii="Times New Roman" w:hAnsi="Times New Roman" w:cs="Times New Roman"/>
          <w:sz w:val="24"/>
          <w:szCs w:val="24"/>
        </w:rPr>
        <w:t>”</w:t>
      </w:r>
    </w:p>
    <w:p w:rsidR="00900466" w:rsidRDefault="00900466">
      <w:pPr>
        <w:rPr>
          <w:rFonts w:ascii="Times New Roman" w:hAnsi="Times New Roman" w:cs="Times New Roman"/>
          <w:sz w:val="24"/>
          <w:szCs w:val="24"/>
        </w:rPr>
      </w:pPr>
    </w:p>
    <w:p w:rsidR="00900466" w:rsidRDefault="00900466">
      <w:pPr>
        <w:rPr>
          <w:rFonts w:ascii="Times New Roman" w:hAnsi="Times New Roman" w:cs="Times New Roman"/>
          <w:sz w:val="24"/>
          <w:szCs w:val="24"/>
        </w:rPr>
      </w:pPr>
      <w:r>
        <w:rPr>
          <w:rFonts w:ascii="Times New Roman" w:hAnsi="Times New Roman" w:cs="Times New Roman"/>
          <w:sz w:val="24"/>
          <w:szCs w:val="24"/>
        </w:rPr>
        <w:t xml:space="preserve">“I got it Dragon!”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called. “Ah!”</w:t>
      </w:r>
    </w:p>
    <w:p w:rsidR="00900466" w:rsidRDefault="0090046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Shing</w:t>
      </w:r>
      <w:proofErr w:type="spellEnd"/>
      <w:r>
        <w:rPr>
          <w:rFonts w:ascii="Times New Roman" w:hAnsi="Times New Roman" w:cs="Times New Roman"/>
          <w:sz w:val="24"/>
          <w:szCs w:val="24"/>
        </w:rPr>
        <w:t>*</w:t>
      </w:r>
    </w:p>
    <w:p w:rsidR="00900466" w:rsidRDefault="00900466">
      <w:pPr>
        <w:rPr>
          <w:rFonts w:ascii="Times New Roman" w:hAnsi="Times New Roman" w:cs="Times New Roman"/>
          <w:sz w:val="24"/>
          <w:szCs w:val="24"/>
        </w:rPr>
      </w:pPr>
      <w:r>
        <w:rPr>
          <w:rFonts w:ascii="Times New Roman" w:hAnsi="Times New Roman" w:cs="Times New Roman"/>
          <w:sz w:val="24"/>
          <w:szCs w:val="24"/>
        </w:rPr>
        <w:t>“</w:t>
      </w:r>
      <w:r w:rsidR="004D3168">
        <w:rPr>
          <w:rFonts w:ascii="Times New Roman" w:hAnsi="Times New Roman" w:cs="Times New Roman"/>
          <w:sz w:val="24"/>
          <w:szCs w:val="24"/>
        </w:rPr>
        <w:t xml:space="preserve">But </w:t>
      </w:r>
      <w:r>
        <w:rPr>
          <w:rFonts w:ascii="Times New Roman" w:hAnsi="Times New Roman" w:cs="Times New Roman"/>
          <w:sz w:val="24"/>
          <w:szCs w:val="24"/>
        </w:rPr>
        <w:t xml:space="preserve">I’m </w:t>
      </w:r>
      <w:r w:rsidR="004D3168">
        <w:rPr>
          <w:rFonts w:ascii="Times New Roman" w:hAnsi="Times New Roman" w:cs="Times New Roman"/>
          <w:sz w:val="24"/>
          <w:szCs w:val="24"/>
        </w:rPr>
        <w:t>n</w:t>
      </w:r>
      <w:r>
        <w:rPr>
          <w:rFonts w:ascii="Times New Roman" w:hAnsi="Times New Roman" w:cs="Times New Roman"/>
          <w:sz w:val="24"/>
          <w:szCs w:val="24"/>
        </w:rPr>
        <w:t>ot very good with a long sword.”</w:t>
      </w:r>
    </w:p>
    <w:p w:rsidR="00900466" w:rsidRDefault="00900466">
      <w:pPr>
        <w:rPr>
          <w:rFonts w:ascii="Times New Roman" w:hAnsi="Times New Roman" w:cs="Times New Roman"/>
          <w:sz w:val="24"/>
          <w:szCs w:val="24"/>
        </w:rPr>
      </w:pPr>
    </w:p>
    <w:p w:rsidR="004D3168" w:rsidRDefault="004D3168">
      <w:pPr>
        <w:rPr>
          <w:rFonts w:ascii="Times New Roman" w:hAnsi="Times New Roman" w:cs="Times New Roman"/>
          <w:sz w:val="24"/>
          <w:szCs w:val="24"/>
        </w:rPr>
      </w:pPr>
      <w:r>
        <w:rPr>
          <w:rFonts w:ascii="Times New Roman" w:hAnsi="Times New Roman" w:cs="Times New Roman"/>
          <w:sz w:val="24"/>
          <w:szCs w:val="24"/>
        </w:rPr>
        <w:t xml:space="preserve">“Don’t think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r w:rsidR="007525A2">
        <w:rPr>
          <w:rFonts w:ascii="Times New Roman" w:hAnsi="Times New Roman" w:cs="Times New Roman"/>
          <w:sz w:val="24"/>
          <w:szCs w:val="24"/>
        </w:rPr>
        <w:t xml:space="preserve"> Just act!</w:t>
      </w:r>
      <w:r>
        <w:rPr>
          <w:rFonts w:ascii="Times New Roman" w:hAnsi="Times New Roman" w:cs="Times New Roman"/>
          <w:sz w:val="24"/>
          <w:szCs w:val="24"/>
        </w:rPr>
        <w:t xml:space="preserve">” </w:t>
      </w:r>
      <w:proofErr w:type="gramStart"/>
      <w:r w:rsidR="001D7825">
        <w:rPr>
          <w:rFonts w:ascii="Times New Roman" w:hAnsi="Times New Roman" w:cs="Times New Roman"/>
          <w:sz w:val="24"/>
          <w:szCs w:val="24"/>
        </w:rPr>
        <w:t>Baas continued to command.</w:t>
      </w:r>
      <w:proofErr w:type="gramEnd"/>
      <w:r w:rsidR="001D7825">
        <w:rPr>
          <w:rFonts w:ascii="Times New Roman" w:hAnsi="Times New Roman" w:cs="Times New Roman"/>
          <w:sz w:val="24"/>
          <w:szCs w:val="24"/>
        </w:rPr>
        <w:t xml:space="preserve"> </w:t>
      </w:r>
      <w:proofErr w:type="gramStart"/>
      <w:r w:rsidR="001D7825">
        <w:rPr>
          <w:rFonts w:ascii="Times New Roman" w:hAnsi="Times New Roman" w:cs="Times New Roman"/>
          <w:sz w:val="24"/>
          <w:szCs w:val="24"/>
        </w:rPr>
        <w:t>“</w:t>
      </w:r>
      <w:r w:rsidR="007525A2">
        <w:rPr>
          <w:rFonts w:ascii="Times New Roman" w:hAnsi="Times New Roman" w:cs="Times New Roman"/>
          <w:sz w:val="24"/>
          <w:szCs w:val="24"/>
        </w:rPr>
        <w:t xml:space="preserve"> Remember</w:t>
      </w:r>
      <w:proofErr w:type="gramEnd"/>
      <w:r w:rsidR="007525A2">
        <w:rPr>
          <w:rFonts w:ascii="Times New Roman" w:hAnsi="Times New Roman" w:cs="Times New Roman"/>
          <w:sz w:val="24"/>
          <w:szCs w:val="24"/>
        </w:rPr>
        <w:t xml:space="preserve">, </w:t>
      </w:r>
      <w:r w:rsidR="001D7825">
        <w:rPr>
          <w:rFonts w:ascii="Times New Roman" w:hAnsi="Times New Roman" w:cs="Times New Roman"/>
          <w:sz w:val="24"/>
          <w:szCs w:val="24"/>
        </w:rPr>
        <w:t>Everyone, stay tight!”</w:t>
      </w:r>
    </w:p>
    <w:p w:rsidR="00BD1726" w:rsidRDefault="00BD1726">
      <w:pPr>
        <w:rPr>
          <w:rFonts w:ascii="Times New Roman" w:hAnsi="Times New Roman" w:cs="Times New Roman"/>
          <w:sz w:val="24"/>
          <w:szCs w:val="24"/>
        </w:rPr>
      </w:pPr>
    </w:p>
    <w:p w:rsidR="00BD1726" w:rsidRDefault="00BD1726">
      <w:pPr>
        <w:rPr>
          <w:rFonts w:ascii="Times New Roman" w:hAnsi="Times New Roman" w:cs="Times New Roman"/>
          <w:sz w:val="24"/>
          <w:szCs w:val="24"/>
        </w:rPr>
      </w:pPr>
      <w:proofErr w:type="gramStart"/>
      <w:r>
        <w:rPr>
          <w:rFonts w:ascii="Times New Roman" w:hAnsi="Times New Roman" w:cs="Times New Roman"/>
          <w:sz w:val="24"/>
          <w:szCs w:val="24"/>
        </w:rPr>
        <w:t>Half way.</w:t>
      </w:r>
      <w:proofErr w:type="gramEnd"/>
      <w:r w:rsidR="007525A2">
        <w:rPr>
          <w:rFonts w:ascii="Times New Roman" w:hAnsi="Times New Roman" w:cs="Times New Roman"/>
          <w:sz w:val="24"/>
          <w:szCs w:val="24"/>
        </w:rPr>
        <w:t xml:space="preserve"> By some miracle, they were still alive.</w:t>
      </w:r>
    </w:p>
    <w:p w:rsidR="00BD1726" w:rsidRDefault="00BD1726">
      <w:pPr>
        <w:rPr>
          <w:rFonts w:ascii="Times New Roman" w:hAnsi="Times New Roman" w:cs="Times New Roman"/>
          <w:sz w:val="24"/>
          <w:szCs w:val="24"/>
        </w:rPr>
      </w:pPr>
    </w:p>
    <w:p w:rsidR="00BD1726" w:rsidRDefault="00BD1726">
      <w:pPr>
        <w:rPr>
          <w:rFonts w:ascii="Times New Roman" w:hAnsi="Times New Roman" w:cs="Times New Roman"/>
          <w:sz w:val="24"/>
          <w:szCs w:val="24"/>
        </w:rPr>
      </w:pPr>
      <w:r>
        <w:rPr>
          <w:rFonts w:ascii="Times New Roman" w:hAnsi="Times New Roman" w:cs="Times New Roman"/>
          <w:sz w:val="24"/>
          <w:szCs w:val="24"/>
        </w:rPr>
        <w:t>“Oh great, now</w:t>
      </w:r>
      <w:r w:rsidR="003B5D9F">
        <w:rPr>
          <w:rFonts w:ascii="Times New Roman" w:hAnsi="Times New Roman" w:cs="Times New Roman"/>
          <w:sz w:val="24"/>
          <w:szCs w:val="24"/>
        </w:rPr>
        <w:t xml:space="preserve"> I’m the one without a weapon!” </w:t>
      </w:r>
      <w:proofErr w:type="spellStart"/>
      <w:r w:rsidR="003B5D9F">
        <w:rPr>
          <w:rFonts w:ascii="Times New Roman" w:hAnsi="Times New Roman" w:cs="Times New Roman"/>
          <w:sz w:val="24"/>
          <w:szCs w:val="24"/>
        </w:rPr>
        <w:t>Vatti</w:t>
      </w:r>
      <w:proofErr w:type="spellEnd"/>
      <w:r w:rsidR="003B5D9F">
        <w:rPr>
          <w:rFonts w:ascii="Times New Roman" w:hAnsi="Times New Roman" w:cs="Times New Roman"/>
          <w:sz w:val="24"/>
          <w:szCs w:val="24"/>
        </w:rPr>
        <w:t xml:space="preserve"> complained.</w:t>
      </w:r>
    </w:p>
    <w:p w:rsidR="003B5D9F" w:rsidRDefault="003B5D9F">
      <w:pPr>
        <w:rPr>
          <w:rFonts w:ascii="Times New Roman" w:hAnsi="Times New Roman" w:cs="Times New Roman"/>
          <w:sz w:val="24"/>
          <w:szCs w:val="24"/>
        </w:rPr>
      </w:pPr>
    </w:p>
    <w:p w:rsidR="003B5D9F" w:rsidDel="008A0431" w:rsidRDefault="007525A2" w:rsidP="008A0431">
      <w:pPr>
        <w:rPr>
          <w:del w:id="0" w:author="Parnell McCall" w:date="2012-06-19T22:40:00Z"/>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duck!”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screamed.</w:t>
      </w:r>
      <w:proofErr w:type="gramEnd"/>
    </w:p>
    <w:p w:rsidR="007525A2" w:rsidRDefault="007525A2" w:rsidP="008A0431">
      <w:pPr>
        <w:rPr>
          <w:rFonts w:ascii="Times New Roman" w:hAnsi="Times New Roman" w:cs="Times New Roman"/>
          <w:sz w:val="24"/>
          <w:szCs w:val="24"/>
        </w:rPr>
        <w:pPrChange w:id="1" w:author="Parnell McCall" w:date="2012-06-19T22:40:00Z">
          <w:pPr/>
        </w:pPrChange>
      </w:pPr>
      <w:del w:id="2" w:author="Parnell McCall" w:date="2012-06-19T22:40:00Z">
        <w:r w:rsidDel="008A0431">
          <w:rPr>
            <w:rFonts w:ascii="Times New Roman" w:hAnsi="Times New Roman" w:cs="Times New Roman"/>
            <w:sz w:val="24"/>
            <w:szCs w:val="24"/>
          </w:rPr>
          <w:delText>Because she was who she was, Vatti immediately did</w:delText>
        </w:r>
        <w:r w:rsidR="00BD1DEE" w:rsidDel="008A0431">
          <w:rPr>
            <w:rFonts w:ascii="Times New Roman" w:hAnsi="Times New Roman" w:cs="Times New Roman"/>
            <w:sz w:val="24"/>
            <w:szCs w:val="24"/>
          </w:rPr>
          <w:delText>, all the while still moving</w:delText>
        </w:r>
        <w:r w:rsidR="00FA05AD" w:rsidDel="008A0431">
          <w:rPr>
            <w:rFonts w:ascii="Times New Roman" w:hAnsi="Times New Roman" w:cs="Times New Roman"/>
            <w:sz w:val="24"/>
            <w:szCs w:val="24"/>
          </w:rPr>
          <w:delText>. Baas sent his shield flying at her in his favorite frisb</w:delText>
        </w:r>
        <w:r w:rsidR="00BD1DEE" w:rsidDel="008A0431">
          <w:rPr>
            <w:rFonts w:ascii="Times New Roman" w:hAnsi="Times New Roman" w:cs="Times New Roman"/>
            <w:sz w:val="24"/>
            <w:szCs w:val="24"/>
          </w:rPr>
          <w:delText>e</w:delText>
        </w:r>
        <w:r w:rsidR="00FA05AD" w:rsidDel="008A0431">
          <w:rPr>
            <w:rFonts w:ascii="Times New Roman" w:hAnsi="Times New Roman" w:cs="Times New Roman"/>
            <w:sz w:val="24"/>
            <w:szCs w:val="24"/>
          </w:rPr>
          <w:delText xml:space="preserve">e like fashion. </w:delText>
        </w:r>
        <w:r w:rsidR="00C667CE" w:rsidDel="008A0431">
          <w:rPr>
            <w:rFonts w:ascii="Times New Roman" w:hAnsi="Times New Roman" w:cs="Times New Roman"/>
            <w:sz w:val="24"/>
            <w:szCs w:val="24"/>
          </w:rPr>
          <w:delText>Of course, it missed Vatti, but it hit the guy who had been coming for her right in the chest</w:delText>
        </w:r>
      </w:del>
      <w:del w:id="3" w:author="Parnell McCall" w:date="2012-06-19T22:39:00Z">
        <w:r w:rsidR="00C667CE" w:rsidDel="008A0431">
          <w:rPr>
            <w:rFonts w:ascii="Times New Roman" w:hAnsi="Times New Roman" w:cs="Times New Roman"/>
            <w:sz w:val="24"/>
            <w:szCs w:val="24"/>
          </w:rPr>
          <w:delText>.</w:delText>
        </w:r>
      </w:del>
    </w:p>
    <w:sectPr w:rsidR="007525A2" w:rsidSect="00715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894726"/>
    <w:rsid w:val="000051CE"/>
    <w:rsid w:val="00011A67"/>
    <w:rsid w:val="000D022D"/>
    <w:rsid w:val="000F0030"/>
    <w:rsid w:val="000F7FC4"/>
    <w:rsid w:val="00102EED"/>
    <w:rsid w:val="001523D4"/>
    <w:rsid w:val="00171969"/>
    <w:rsid w:val="00176006"/>
    <w:rsid w:val="001D7825"/>
    <w:rsid w:val="001F0C4B"/>
    <w:rsid w:val="00223E02"/>
    <w:rsid w:val="00232A8A"/>
    <w:rsid w:val="00237976"/>
    <w:rsid w:val="0029440E"/>
    <w:rsid w:val="002C440F"/>
    <w:rsid w:val="002C7FF4"/>
    <w:rsid w:val="00344117"/>
    <w:rsid w:val="0035656A"/>
    <w:rsid w:val="00364BDD"/>
    <w:rsid w:val="003B5D9F"/>
    <w:rsid w:val="003F1C3C"/>
    <w:rsid w:val="00407CA2"/>
    <w:rsid w:val="00452996"/>
    <w:rsid w:val="004A52DD"/>
    <w:rsid w:val="004C06F7"/>
    <w:rsid w:val="004D3168"/>
    <w:rsid w:val="004E4D12"/>
    <w:rsid w:val="004F1241"/>
    <w:rsid w:val="00513F94"/>
    <w:rsid w:val="00550A41"/>
    <w:rsid w:val="00572C98"/>
    <w:rsid w:val="00595A30"/>
    <w:rsid w:val="005C7536"/>
    <w:rsid w:val="005D7A7D"/>
    <w:rsid w:val="005E35F5"/>
    <w:rsid w:val="00602B18"/>
    <w:rsid w:val="00634DF9"/>
    <w:rsid w:val="006543E0"/>
    <w:rsid w:val="006805E1"/>
    <w:rsid w:val="006D5D9A"/>
    <w:rsid w:val="006E1447"/>
    <w:rsid w:val="006E2D9A"/>
    <w:rsid w:val="006E2FD4"/>
    <w:rsid w:val="006E7EE9"/>
    <w:rsid w:val="007014C1"/>
    <w:rsid w:val="0070682A"/>
    <w:rsid w:val="007158E1"/>
    <w:rsid w:val="007525A2"/>
    <w:rsid w:val="00771106"/>
    <w:rsid w:val="007A2A1D"/>
    <w:rsid w:val="00883A24"/>
    <w:rsid w:val="008926B4"/>
    <w:rsid w:val="00894726"/>
    <w:rsid w:val="008A0431"/>
    <w:rsid w:val="008B49BB"/>
    <w:rsid w:val="008C4605"/>
    <w:rsid w:val="00900466"/>
    <w:rsid w:val="00953F25"/>
    <w:rsid w:val="00955C6D"/>
    <w:rsid w:val="00965E92"/>
    <w:rsid w:val="00966817"/>
    <w:rsid w:val="009B0567"/>
    <w:rsid w:val="009B5DF0"/>
    <w:rsid w:val="009E2414"/>
    <w:rsid w:val="009F371E"/>
    <w:rsid w:val="009F695D"/>
    <w:rsid w:val="00A12A1F"/>
    <w:rsid w:val="00A83D08"/>
    <w:rsid w:val="00A90042"/>
    <w:rsid w:val="00AD2B8B"/>
    <w:rsid w:val="00B1466F"/>
    <w:rsid w:val="00B320E9"/>
    <w:rsid w:val="00B77F90"/>
    <w:rsid w:val="00BA449B"/>
    <w:rsid w:val="00BD1726"/>
    <w:rsid w:val="00BD1DEE"/>
    <w:rsid w:val="00BF5F99"/>
    <w:rsid w:val="00C50A99"/>
    <w:rsid w:val="00C667CE"/>
    <w:rsid w:val="00CC11CB"/>
    <w:rsid w:val="00CC31FE"/>
    <w:rsid w:val="00CE2BB2"/>
    <w:rsid w:val="00D01F96"/>
    <w:rsid w:val="00D25FF4"/>
    <w:rsid w:val="00D6289B"/>
    <w:rsid w:val="00D75EBF"/>
    <w:rsid w:val="00D929B5"/>
    <w:rsid w:val="00DA39C1"/>
    <w:rsid w:val="00DB1446"/>
    <w:rsid w:val="00DB75AD"/>
    <w:rsid w:val="00DB7883"/>
    <w:rsid w:val="00E444E2"/>
    <w:rsid w:val="00E44734"/>
    <w:rsid w:val="00E7502A"/>
    <w:rsid w:val="00E757E7"/>
    <w:rsid w:val="00ED7BF5"/>
    <w:rsid w:val="00EE5DD0"/>
    <w:rsid w:val="00F005D3"/>
    <w:rsid w:val="00F01139"/>
    <w:rsid w:val="00F137C6"/>
    <w:rsid w:val="00F943EF"/>
    <w:rsid w:val="00FA05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8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4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10108</TotalTime>
  <Pages>9</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65</cp:revision>
  <dcterms:created xsi:type="dcterms:W3CDTF">2012-05-31T20:08:00Z</dcterms:created>
  <dcterms:modified xsi:type="dcterms:W3CDTF">2012-06-20T02:40:00Z</dcterms:modified>
</cp:coreProperties>
</file>