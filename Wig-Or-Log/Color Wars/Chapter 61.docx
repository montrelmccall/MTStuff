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024" w:rsidRPr="00976E4D" w:rsidRDefault="00163AEE">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61 :</w:t>
      </w:r>
      <w:proofErr w:type="gramEnd"/>
      <w:r>
        <w:rPr>
          <w:rFonts w:ascii="Times New Roman" w:hAnsi="Times New Roman" w:cs="Times New Roman"/>
          <w:sz w:val="24"/>
          <w:szCs w:val="24"/>
        </w:rPr>
        <w:t xml:space="preserve"> Too Much Fun</w:t>
      </w:r>
    </w:p>
    <w:p w:rsidR="00976E4D" w:rsidRPr="00976E4D" w:rsidRDefault="00976E4D">
      <w:pPr>
        <w:rPr>
          <w:rFonts w:ascii="Times New Roman" w:hAnsi="Times New Roman" w:cs="Times New Roman"/>
          <w:sz w:val="24"/>
          <w:szCs w:val="24"/>
        </w:rPr>
      </w:pPr>
    </w:p>
    <w:p w:rsidR="00976E4D" w:rsidRPr="00976E4D" w:rsidRDefault="00976E4D">
      <w:pPr>
        <w:rPr>
          <w:rFonts w:ascii="Times New Roman" w:hAnsi="Times New Roman" w:cs="Times New Roman"/>
          <w:sz w:val="24"/>
          <w:szCs w:val="24"/>
        </w:rPr>
      </w:pPr>
      <w:r w:rsidRPr="00976E4D">
        <w:rPr>
          <w:rFonts w:ascii="Times New Roman" w:hAnsi="Times New Roman" w:cs="Times New Roman"/>
          <w:sz w:val="24"/>
          <w:szCs w:val="24"/>
        </w:rPr>
        <w:t>“You know something Panda?”</w:t>
      </w:r>
    </w:p>
    <w:p w:rsidR="00AE723E" w:rsidRPr="00976E4D" w:rsidRDefault="00AE723E">
      <w:pPr>
        <w:rPr>
          <w:rFonts w:ascii="Times New Roman" w:hAnsi="Times New Roman" w:cs="Times New Roman"/>
          <w:sz w:val="24"/>
          <w:szCs w:val="24"/>
        </w:rPr>
      </w:pPr>
    </w:p>
    <w:p w:rsidR="00976E4D" w:rsidRDefault="00976E4D">
      <w:pPr>
        <w:rPr>
          <w:rFonts w:ascii="Times New Roman" w:hAnsi="Times New Roman" w:cs="Times New Roman"/>
          <w:sz w:val="24"/>
          <w:szCs w:val="24"/>
        </w:rPr>
      </w:pPr>
      <w:r w:rsidRPr="00976E4D">
        <w:rPr>
          <w:rFonts w:ascii="Times New Roman" w:hAnsi="Times New Roman" w:cs="Times New Roman"/>
          <w:sz w:val="24"/>
          <w:szCs w:val="24"/>
        </w:rPr>
        <w:t xml:space="preserve">“What </w:t>
      </w:r>
      <w:proofErr w:type="spellStart"/>
      <w:r w:rsidRPr="00976E4D">
        <w:rPr>
          <w:rFonts w:ascii="Times New Roman" w:hAnsi="Times New Roman" w:cs="Times New Roman"/>
          <w:sz w:val="24"/>
          <w:szCs w:val="24"/>
        </w:rPr>
        <w:t>Koroko</w:t>
      </w:r>
      <w:proofErr w:type="spellEnd"/>
      <w:r w:rsidRPr="00976E4D">
        <w:rPr>
          <w:rFonts w:ascii="Times New Roman" w:hAnsi="Times New Roman" w:cs="Times New Roman"/>
          <w:sz w:val="24"/>
          <w:szCs w:val="24"/>
        </w:rPr>
        <w:t>?”</w:t>
      </w:r>
    </w:p>
    <w:p w:rsidR="00976E4D" w:rsidRDefault="00976E4D">
      <w:pPr>
        <w:rPr>
          <w:rFonts w:ascii="Times New Roman" w:hAnsi="Times New Roman" w:cs="Times New Roman"/>
          <w:sz w:val="24"/>
          <w:szCs w:val="24"/>
        </w:rPr>
      </w:pPr>
    </w:p>
    <w:p w:rsidR="00976E4D" w:rsidRDefault="00976E4D">
      <w:pPr>
        <w:rPr>
          <w:rFonts w:ascii="Times New Roman" w:hAnsi="Times New Roman" w:cs="Times New Roman"/>
          <w:sz w:val="24"/>
          <w:szCs w:val="24"/>
        </w:rPr>
      </w:pPr>
      <w:r>
        <w:rPr>
          <w:rFonts w:ascii="Times New Roman" w:hAnsi="Times New Roman" w:cs="Times New Roman"/>
          <w:sz w:val="24"/>
          <w:szCs w:val="24"/>
        </w:rPr>
        <w:t>“I just realized that I could’ve killed that guy in the storage room.”</w:t>
      </w:r>
    </w:p>
    <w:p w:rsidR="00976E4D" w:rsidRDefault="00976E4D">
      <w:pPr>
        <w:rPr>
          <w:rFonts w:ascii="Times New Roman" w:hAnsi="Times New Roman" w:cs="Times New Roman"/>
          <w:sz w:val="24"/>
          <w:szCs w:val="24"/>
        </w:rPr>
      </w:pPr>
    </w:p>
    <w:p w:rsidR="00976E4D" w:rsidRDefault="00976E4D">
      <w:pPr>
        <w:rPr>
          <w:rFonts w:ascii="Times New Roman" w:hAnsi="Times New Roman" w:cs="Times New Roman"/>
          <w:sz w:val="24"/>
          <w:szCs w:val="24"/>
        </w:rPr>
      </w:pPr>
      <w:r>
        <w:rPr>
          <w:rFonts w:ascii="Times New Roman" w:hAnsi="Times New Roman" w:cs="Times New Roman"/>
          <w:sz w:val="24"/>
          <w:szCs w:val="24"/>
        </w:rPr>
        <w:t xml:space="preserve">“Now’s really not the time for that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
    <w:p w:rsidR="00976E4D" w:rsidRDefault="00976E4D">
      <w:pPr>
        <w:rPr>
          <w:rFonts w:ascii="Times New Roman" w:hAnsi="Times New Roman" w:cs="Times New Roman"/>
          <w:sz w:val="24"/>
          <w:szCs w:val="24"/>
        </w:rPr>
      </w:pPr>
    </w:p>
    <w:p w:rsidR="00976E4D" w:rsidRDefault="00976E4D">
      <w:pPr>
        <w:rPr>
          <w:rFonts w:ascii="Times New Roman" w:hAnsi="Times New Roman" w:cs="Times New Roman"/>
          <w:sz w:val="24"/>
          <w:szCs w:val="24"/>
        </w:rPr>
      </w:pPr>
      <w:r>
        <w:rPr>
          <w:rFonts w:ascii="Times New Roman" w:hAnsi="Times New Roman" w:cs="Times New Roman"/>
          <w:sz w:val="24"/>
          <w:szCs w:val="24"/>
        </w:rPr>
        <w:t xml:space="preserve">“I’m just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xml:space="preserve">. He was right there and I had a sword. </w:t>
      </w:r>
      <w:proofErr w:type="gramStart"/>
      <w:r>
        <w:rPr>
          <w:rFonts w:ascii="Times New Roman" w:hAnsi="Times New Roman" w:cs="Times New Roman"/>
          <w:sz w:val="24"/>
          <w:szCs w:val="24"/>
        </w:rPr>
        <w:t>Can’t believe I didn’t slit his throat or something.”</w:t>
      </w:r>
      <w:proofErr w:type="gramEnd"/>
    </w:p>
    <w:p w:rsidR="00976E4D" w:rsidRDefault="00976E4D">
      <w:pPr>
        <w:rPr>
          <w:rFonts w:ascii="Times New Roman" w:hAnsi="Times New Roman" w:cs="Times New Roman"/>
          <w:sz w:val="24"/>
          <w:szCs w:val="24"/>
        </w:rPr>
      </w:pPr>
    </w:p>
    <w:p w:rsidR="00976E4D" w:rsidRDefault="00976E4D">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roofErr w:type="gramEnd"/>
    </w:p>
    <w:p w:rsidR="00976E4D" w:rsidRDefault="00976E4D">
      <w:pPr>
        <w:rPr>
          <w:rFonts w:ascii="Times New Roman" w:hAnsi="Times New Roman" w:cs="Times New Roman"/>
          <w:sz w:val="24"/>
          <w:szCs w:val="24"/>
        </w:rPr>
      </w:pPr>
    </w:p>
    <w:p w:rsidR="00976E4D" w:rsidRDefault="00976E4D">
      <w:pPr>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It would have been painless.”</w:t>
      </w:r>
    </w:p>
    <w:p w:rsidR="005D66B2" w:rsidRDefault="005D66B2">
      <w:pPr>
        <w:rPr>
          <w:rFonts w:ascii="Times New Roman" w:hAnsi="Times New Roman" w:cs="Times New Roman"/>
          <w:sz w:val="24"/>
          <w:szCs w:val="24"/>
        </w:rPr>
      </w:pPr>
    </w:p>
    <w:p w:rsidR="005D66B2" w:rsidRDefault="005D66B2">
      <w:pPr>
        <w:rPr>
          <w:rFonts w:ascii="Times New Roman" w:hAnsi="Times New Roman" w:cs="Times New Roman"/>
          <w:sz w:val="24"/>
          <w:szCs w:val="24"/>
        </w:rPr>
      </w:pPr>
      <w:r>
        <w:rPr>
          <w:rFonts w:ascii="Times New Roman" w:hAnsi="Times New Roman" w:cs="Times New Roman"/>
          <w:sz w:val="24"/>
          <w:szCs w:val="24"/>
        </w:rPr>
        <w:t xml:space="preserve">As Pandora sighed at the </w:t>
      </w:r>
      <w:r w:rsidR="00C572A8">
        <w:rPr>
          <w:rFonts w:ascii="Times New Roman" w:hAnsi="Times New Roman" w:cs="Times New Roman"/>
          <w:sz w:val="24"/>
          <w:szCs w:val="24"/>
        </w:rPr>
        <w:t>stupidity of her team</w:t>
      </w:r>
      <w:r w:rsidR="00341074">
        <w:rPr>
          <w:rFonts w:ascii="Times New Roman" w:hAnsi="Times New Roman" w:cs="Times New Roman"/>
          <w:sz w:val="24"/>
          <w:szCs w:val="24"/>
        </w:rPr>
        <w:t>mate, she continued to try to maintain her focus.</w:t>
      </w:r>
      <w:r w:rsidR="00C572A8">
        <w:rPr>
          <w:rFonts w:ascii="Times New Roman" w:hAnsi="Times New Roman" w:cs="Times New Roman"/>
          <w:sz w:val="24"/>
          <w:szCs w:val="24"/>
        </w:rPr>
        <w:t xml:space="preserve"> The area opposite of the captains chair was indeed higher tha</w:t>
      </w:r>
      <w:r w:rsidR="001F1A39">
        <w:rPr>
          <w:rFonts w:ascii="Times New Roman" w:hAnsi="Times New Roman" w:cs="Times New Roman"/>
          <w:sz w:val="24"/>
          <w:szCs w:val="24"/>
        </w:rPr>
        <w:t>n most of the deck</w:t>
      </w:r>
      <w:r w:rsidR="00C572A8">
        <w:rPr>
          <w:rFonts w:ascii="Times New Roman" w:hAnsi="Times New Roman" w:cs="Times New Roman"/>
          <w:sz w:val="24"/>
          <w:szCs w:val="24"/>
        </w:rPr>
        <w:t>, but she still needed to focus. After triple checking her aim, she let an arrow go. It hit one of the many crew mates in the shoulder causing him to fall over the side.</w:t>
      </w:r>
    </w:p>
    <w:p w:rsidR="00C572A8" w:rsidRDefault="00C572A8">
      <w:pPr>
        <w:rPr>
          <w:rFonts w:ascii="Times New Roman" w:hAnsi="Times New Roman" w:cs="Times New Roman"/>
          <w:sz w:val="24"/>
          <w:szCs w:val="24"/>
        </w:rPr>
      </w:pPr>
    </w:p>
    <w:p w:rsidR="00C572A8" w:rsidRDefault="00C572A8">
      <w:pPr>
        <w:rPr>
          <w:rFonts w:ascii="Times New Roman" w:hAnsi="Times New Roman" w:cs="Times New Roman"/>
          <w:sz w:val="24"/>
          <w:szCs w:val="24"/>
        </w:rPr>
      </w:pPr>
      <w:r>
        <w:rPr>
          <w:rFonts w:ascii="Times New Roman" w:hAnsi="Times New Roman" w:cs="Times New Roman"/>
          <w:sz w:val="24"/>
          <w:szCs w:val="24"/>
        </w:rPr>
        <w:t>“Panda, if yore not going to kill these guys, then go hide somewhere so I can.”</w:t>
      </w:r>
    </w:p>
    <w:p w:rsidR="00C572A8" w:rsidRDefault="00C572A8">
      <w:pPr>
        <w:rPr>
          <w:rFonts w:ascii="Times New Roman" w:hAnsi="Times New Roman" w:cs="Times New Roman"/>
          <w:sz w:val="24"/>
          <w:szCs w:val="24"/>
        </w:rPr>
      </w:pPr>
    </w:p>
    <w:p w:rsidR="00C572A8" w:rsidRDefault="006E2BD0">
      <w:pPr>
        <w:rPr>
          <w:rFonts w:ascii="Times New Roman" w:hAnsi="Times New Roman" w:cs="Times New Roman"/>
          <w:sz w:val="24"/>
          <w:szCs w:val="24"/>
        </w:rPr>
      </w:pPr>
      <w:r>
        <w:rPr>
          <w:rFonts w:ascii="Times New Roman" w:hAnsi="Times New Roman" w:cs="Times New Roman"/>
          <w:sz w:val="24"/>
          <w:szCs w:val="24"/>
        </w:rPr>
        <w:t>“How about you worry about your job, so I can do mine.”</w:t>
      </w:r>
    </w:p>
    <w:p w:rsidR="006E2BD0" w:rsidRDefault="006E2BD0">
      <w:pPr>
        <w:rPr>
          <w:rFonts w:ascii="Times New Roman" w:hAnsi="Times New Roman" w:cs="Times New Roman"/>
          <w:sz w:val="24"/>
          <w:szCs w:val="24"/>
        </w:rPr>
      </w:pPr>
    </w:p>
    <w:p w:rsidR="006E2BD0" w:rsidRDefault="006E2BD0">
      <w:pPr>
        <w:rPr>
          <w:rFonts w:ascii="Times New Roman" w:hAnsi="Times New Roman" w:cs="Times New Roman"/>
          <w:sz w:val="24"/>
          <w:szCs w:val="24"/>
        </w:rPr>
      </w:pPr>
      <w:r>
        <w:rPr>
          <w:rFonts w:ascii="Times New Roman" w:hAnsi="Times New Roman" w:cs="Times New Roman"/>
          <w:sz w:val="24"/>
          <w:szCs w:val="24"/>
        </w:rPr>
        <w:t xml:space="preserve">“What job? All you’re doing is shooting a bow. You act like it’s </w:t>
      </w:r>
      <w:r w:rsidRPr="006E2BD0">
        <w:rPr>
          <w:rFonts w:ascii="Times New Roman" w:hAnsi="Times New Roman" w:cs="Times New Roman"/>
          <w:b/>
          <w:sz w:val="24"/>
          <w:szCs w:val="24"/>
        </w:rPr>
        <w:t>so</w:t>
      </w:r>
      <w:r>
        <w:rPr>
          <w:rFonts w:ascii="Times New Roman" w:hAnsi="Times New Roman" w:cs="Times New Roman"/>
          <w:sz w:val="24"/>
          <w:szCs w:val="24"/>
        </w:rPr>
        <w:t xml:space="preserve"> difficult.”</w:t>
      </w:r>
    </w:p>
    <w:p w:rsidR="006E2BD0" w:rsidRDefault="006E2BD0">
      <w:pPr>
        <w:rPr>
          <w:rFonts w:ascii="Times New Roman" w:hAnsi="Times New Roman" w:cs="Times New Roman"/>
          <w:sz w:val="24"/>
          <w:szCs w:val="24"/>
        </w:rPr>
      </w:pPr>
    </w:p>
    <w:p w:rsidR="006E2BD0" w:rsidRDefault="006E2BD0">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laughed at himself as he smacked away another enemy’s blade with his own. Normally, he would go about ship, fighting and killing as many people as he could. But because Pandora was easily accessible, he was left with the task of guarding her from </w:t>
      </w:r>
      <w:proofErr w:type="gramStart"/>
      <w:r>
        <w:rPr>
          <w:rFonts w:ascii="Times New Roman" w:hAnsi="Times New Roman" w:cs="Times New Roman"/>
          <w:sz w:val="24"/>
          <w:szCs w:val="24"/>
        </w:rPr>
        <w:t>Near</w:t>
      </w:r>
      <w:proofErr w:type="gramEnd"/>
      <w:r>
        <w:rPr>
          <w:rFonts w:ascii="Times New Roman" w:hAnsi="Times New Roman" w:cs="Times New Roman"/>
          <w:sz w:val="24"/>
          <w:szCs w:val="24"/>
        </w:rPr>
        <w:t xml:space="preserve"> attacks while she fired off. His body was in a non stop movement as he defended the stairs that led to the higher part of the deck.</w:t>
      </w:r>
      <w:r w:rsidR="0076667B">
        <w:rPr>
          <w:rFonts w:ascii="Times New Roman" w:hAnsi="Times New Roman" w:cs="Times New Roman"/>
          <w:sz w:val="24"/>
          <w:szCs w:val="24"/>
        </w:rPr>
        <w:t xml:space="preserve"> Since it was eight on two, he could never stop moving his sword to keep people away. But that didn’t mean he had to do it silently.</w:t>
      </w:r>
    </w:p>
    <w:p w:rsidR="00447513" w:rsidRDefault="00447513">
      <w:pPr>
        <w:rPr>
          <w:rFonts w:ascii="Times New Roman" w:hAnsi="Times New Roman" w:cs="Times New Roman"/>
          <w:sz w:val="24"/>
          <w:szCs w:val="24"/>
        </w:rPr>
      </w:pPr>
    </w:p>
    <w:p w:rsidR="00447513" w:rsidRDefault="00447513">
      <w:pPr>
        <w:rPr>
          <w:rFonts w:ascii="Times New Roman" w:hAnsi="Times New Roman" w:cs="Times New Roman"/>
          <w:sz w:val="24"/>
          <w:szCs w:val="24"/>
        </w:rPr>
      </w:pPr>
      <w:r>
        <w:rPr>
          <w:rFonts w:ascii="Times New Roman" w:hAnsi="Times New Roman" w:cs="Times New Roman"/>
          <w:sz w:val="24"/>
          <w:szCs w:val="24"/>
        </w:rPr>
        <w:t>As the two partners fought in the best way they knew how, a yell came out of nowhere.</w:t>
      </w:r>
    </w:p>
    <w:p w:rsidR="00447513" w:rsidRDefault="00447513">
      <w:pPr>
        <w:rPr>
          <w:rFonts w:ascii="Times New Roman" w:hAnsi="Times New Roman" w:cs="Times New Roman"/>
          <w:sz w:val="24"/>
          <w:szCs w:val="24"/>
        </w:rPr>
      </w:pPr>
    </w:p>
    <w:p w:rsidR="00447513" w:rsidRDefault="00447513">
      <w:pPr>
        <w:rPr>
          <w:rFonts w:ascii="Times New Roman" w:hAnsi="Times New Roman" w:cs="Times New Roman"/>
          <w:sz w:val="24"/>
          <w:szCs w:val="24"/>
        </w:rPr>
      </w:pPr>
      <w:proofErr w:type="gramStart"/>
      <w:r>
        <w:rPr>
          <w:rFonts w:ascii="Times New Roman" w:hAnsi="Times New Roman" w:cs="Times New Roman"/>
          <w:sz w:val="24"/>
          <w:szCs w:val="24"/>
        </w:rPr>
        <w:t>“AAAAAHHHHH!!!”</w:t>
      </w:r>
      <w:proofErr w:type="gramEnd"/>
    </w:p>
    <w:p w:rsidR="00447513" w:rsidRDefault="00447513">
      <w:pPr>
        <w:rPr>
          <w:rFonts w:ascii="Times New Roman" w:hAnsi="Times New Roman" w:cs="Times New Roman"/>
          <w:sz w:val="24"/>
          <w:szCs w:val="24"/>
        </w:rPr>
      </w:pPr>
    </w:p>
    <w:p w:rsidR="00404D57" w:rsidRDefault="00447513">
      <w:pPr>
        <w:rPr>
          <w:rFonts w:ascii="Times New Roman" w:hAnsi="Times New Roman" w:cs="Times New Roman"/>
          <w:sz w:val="24"/>
          <w:szCs w:val="24"/>
        </w:rPr>
      </w:pPr>
      <w:r>
        <w:rPr>
          <w:rFonts w:ascii="Times New Roman" w:hAnsi="Times New Roman" w:cs="Times New Roman"/>
          <w:sz w:val="24"/>
          <w:szCs w:val="24"/>
        </w:rPr>
        <w:t>All turned to see what it was. Emerging from the lower deck from the entrance next to the stair</w:t>
      </w:r>
      <w:r w:rsidR="00404D57">
        <w:rPr>
          <w:rFonts w:ascii="Times New Roman" w:hAnsi="Times New Roman" w:cs="Times New Roman"/>
          <w:sz w:val="24"/>
          <w:szCs w:val="24"/>
        </w:rPr>
        <w:t xml:space="preserve">s </w:t>
      </w:r>
      <w:proofErr w:type="spellStart"/>
      <w:r w:rsidR="00404D57">
        <w:rPr>
          <w:rFonts w:ascii="Times New Roman" w:hAnsi="Times New Roman" w:cs="Times New Roman"/>
          <w:sz w:val="24"/>
          <w:szCs w:val="24"/>
        </w:rPr>
        <w:t>Koroko</w:t>
      </w:r>
      <w:proofErr w:type="spellEnd"/>
      <w:r w:rsidR="00404D57">
        <w:rPr>
          <w:rFonts w:ascii="Times New Roman" w:hAnsi="Times New Roman" w:cs="Times New Roman"/>
          <w:sz w:val="24"/>
          <w:szCs w:val="24"/>
        </w:rPr>
        <w:t xml:space="preserve"> was guarding was Baas. He saw the crowd of people in front of him and immediately took action.</w:t>
      </w:r>
    </w:p>
    <w:p w:rsidR="00404D57" w:rsidRDefault="00404D57">
      <w:pPr>
        <w:rPr>
          <w:rFonts w:ascii="Times New Roman" w:hAnsi="Times New Roman" w:cs="Times New Roman"/>
          <w:sz w:val="24"/>
          <w:szCs w:val="24"/>
        </w:rPr>
      </w:pPr>
    </w:p>
    <w:p w:rsidR="00404D57" w:rsidRDefault="00404D57">
      <w:pPr>
        <w:rPr>
          <w:rFonts w:ascii="Times New Roman" w:hAnsi="Times New Roman" w:cs="Times New Roman"/>
          <w:sz w:val="24"/>
          <w:szCs w:val="24"/>
        </w:rPr>
      </w:pPr>
      <w:proofErr w:type="gramStart"/>
      <w:r>
        <w:rPr>
          <w:rFonts w:ascii="Times New Roman" w:hAnsi="Times New Roman" w:cs="Times New Roman"/>
          <w:sz w:val="24"/>
          <w:szCs w:val="24"/>
        </w:rPr>
        <w:t>“Out of my way!”</w:t>
      </w:r>
      <w:proofErr w:type="gramEnd"/>
      <w:r>
        <w:rPr>
          <w:rFonts w:ascii="Times New Roman" w:hAnsi="Times New Roman" w:cs="Times New Roman"/>
          <w:sz w:val="24"/>
          <w:szCs w:val="24"/>
        </w:rPr>
        <w:t xml:space="preserve"> He cried. “She’s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kill me!”</w:t>
      </w:r>
    </w:p>
    <w:p w:rsidR="00404D57" w:rsidRDefault="00404D57">
      <w:pPr>
        <w:rPr>
          <w:rFonts w:ascii="Times New Roman" w:hAnsi="Times New Roman" w:cs="Times New Roman"/>
          <w:sz w:val="24"/>
          <w:szCs w:val="24"/>
        </w:rPr>
      </w:pPr>
    </w:p>
    <w:p w:rsidR="00D611E2" w:rsidRDefault="006A3794">
      <w:pPr>
        <w:rPr>
          <w:rFonts w:ascii="Times New Roman" w:hAnsi="Times New Roman" w:cs="Times New Roman"/>
          <w:sz w:val="24"/>
          <w:szCs w:val="24"/>
        </w:rPr>
      </w:pPr>
      <w:r>
        <w:rPr>
          <w:rFonts w:ascii="Times New Roman" w:hAnsi="Times New Roman" w:cs="Times New Roman"/>
          <w:sz w:val="24"/>
          <w:szCs w:val="24"/>
        </w:rPr>
        <w:t xml:space="preserve"> When he reached the entrance of the upper deck, h</w:t>
      </w:r>
      <w:r w:rsidR="00484F71">
        <w:rPr>
          <w:rFonts w:ascii="Times New Roman" w:hAnsi="Times New Roman" w:cs="Times New Roman"/>
          <w:sz w:val="24"/>
          <w:szCs w:val="24"/>
        </w:rPr>
        <w:t>e took a small leap in the air, moving forward as he moved up. While in the air, he twirled his body letting his shield slide down his arm as he did. By the end of the spin, the shield had reached the edge of his arm. The result was that his shield launched itself forward as a projectile.</w:t>
      </w:r>
    </w:p>
    <w:p w:rsidR="00D611E2" w:rsidRDefault="00D611E2">
      <w:pPr>
        <w:rPr>
          <w:rFonts w:ascii="Times New Roman" w:hAnsi="Times New Roman" w:cs="Times New Roman"/>
          <w:sz w:val="24"/>
          <w:szCs w:val="24"/>
        </w:rPr>
      </w:pPr>
    </w:p>
    <w:p w:rsidR="00D611E2" w:rsidRDefault="00D611E2">
      <w:pPr>
        <w:rPr>
          <w:rFonts w:ascii="Times New Roman" w:hAnsi="Times New Roman" w:cs="Times New Roman"/>
          <w:sz w:val="24"/>
          <w:szCs w:val="24"/>
        </w:rPr>
      </w:pPr>
      <w:r>
        <w:rPr>
          <w:rFonts w:ascii="Times New Roman" w:hAnsi="Times New Roman" w:cs="Times New Roman"/>
          <w:sz w:val="24"/>
          <w:szCs w:val="24"/>
        </w:rPr>
        <w:t xml:space="preserve">Upon seeing a shield come flying at them, the crew of the ship all dodged out of the way, leaving exactly what Baas had wanted, a free path. </w:t>
      </w:r>
      <w:r w:rsidR="009B6AAF">
        <w:rPr>
          <w:rFonts w:ascii="Times New Roman" w:hAnsi="Times New Roman" w:cs="Times New Roman"/>
          <w:sz w:val="24"/>
          <w:szCs w:val="24"/>
        </w:rPr>
        <w:t xml:space="preserve">The shield </w:t>
      </w:r>
      <w:r w:rsidR="001F344A">
        <w:rPr>
          <w:rFonts w:ascii="Times New Roman" w:hAnsi="Times New Roman" w:cs="Times New Roman"/>
          <w:sz w:val="24"/>
          <w:szCs w:val="24"/>
        </w:rPr>
        <w:t>hit the captain</w:t>
      </w:r>
      <w:r w:rsidR="00467F05">
        <w:rPr>
          <w:rFonts w:ascii="Times New Roman" w:hAnsi="Times New Roman" w:cs="Times New Roman"/>
          <w:sz w:val="24"/>
          <w:szCs w:val="24"/>
        </w:rPr>
        <w:t>’</w:t>
      </w:r>
      <w:r w:rsidR="001F344A">
        <w:rPr>
          <w:rFonts w:ascii="Times New Roman" w:hAnsi="Times New Roman" w:cs="Times New Roman"/>
          <w:sz w:val="24"/>
          <w:szCs w:val="24"/>
        </w:rPr>
        <w:t>s chair</w:t>
      </w:r>
      <w:r w:rsidR="00467F05">
        <w:rPr>
          <w:rFonts w:ascii="Times New Roman" w:hAnsi="Times New Roman" w:cs="Times New Roman"/>
          <w:sz w:val="24"/>
          <w:szCs w:val="24"/>
        </w:rPr>
        <w:t xml:space="preserve"> and rather tha</w:t>
      </w:r>
      <w:r w:rsidR="001F1A39">
        <w:rPr>
          <w:rFonts w:ascii="Times New Roman" w:hAnsi="Times New Roman" w:cs="Times New Roman"/>
          <w:sz w:val="24"/>
          <w:szCs w:val="24"/>
        </w:rPr>
        <w:t>n landing flat, it rolled on it</w:t>
      </w:r>
      <w:r w:rsidR="00467F05">
        <w:rPr>
          <w:rFonts w:ascii="Times New Roman" w:hAnsi="Times New Roman" w:cs="Times New Roman"/>
          <w:sz w:val="24"/>
          <w:szCs w:val="24"/>
        </w:rPr>
        <w:t>s side back toward Baas. Getting what he wanted,</w:t>
      </w:r>
      <w:r w:rsidR="00883923">
        <w:rPr>
          <w:rFonts w:ascii="Times New Roman" w:hAnsi="Times New Roman" w:cs="Times New Roman"/>
          <w:sz w:val="24"/>
          <w:szCs w:val="24"/>
        </w:rPr>
        <w:t xml:space="preserve"> Baas continued to run forward.</w:t>
      </w:r>
    </w:p>
    <w:p w:rsidR="00883923" w:rsidRDefault="00883923">
      <w:pPr>
        <w:rPr>
          <w:rFonts w:ascii="Times New Roman" w:hAnsi="Times New Roman" w:cs="Times New Roman"/>
          <w:sz w:val="24"/>
          <w:szCs w:val="24"/>
        </w:rPr>
      </w:pPr>
    </w:p>
    <w:p w:rsidR="00883923" w:rsidRDefault="00883923">
      <w:pPr>
        <w:rPr>
          <w:rFonts w:ascii="Times New Roman" w:hAnsi="Times New Roman" w:cs="Times New Roman"/>
          <w:sz w:val="24"/>
          <w:szCs w:val="24"/>
        </w:rPr>
      </w:pPr>
      <w:r>
        <w:rPr>
          <w:rFonts w:ascii="Times New Roman" w:hAnsi="Times New Roman" w:cs="Times New Roman"/>
          <w:sz w:val="24"/>
          <w:szCs w:val="24"/>
        </w:rPr>
        <w:t>In the seconds that this happened, the viewing audience of Blues and Oranges were confused</w:t>
      </w:r>
      <w:r w:rsidR="00067826">
        <w:rPr>
          <w:rFonts w:ascii="Times New Roman" w:hAnsi="Times New Roman" w:cs="Times New Roman"/>
          <w:sz w:val="24"/>
          <w:szCs w:val="24"/>
        </w:rPr>
        <w:t xml:space="preserve">. It was then made clear as to why he was doing this. Immediately after Baas came out, following </w:t>
      </w:r>
      <w:r w:rsidR="00067826">
        <w:rPr>
          <w:rFonts w:ascii="Times New Roman" w:hAnsi="Times New Roman" w:cs="Times New Roman"/>
          <w:sz w:val="24"/>
          <w:szCs w:val="24"/>
        </w:rPr>
        <w:lastRenderedPageBreak/>
        <w:t>him was the captain of the ship. Running full speed</w:t>
      </w:r>
      <w:r w:rsidR="00D27730">
        <w:rPr>
          <w:rFonts w:ascii="Times New Roman" w:hAnsi="Times New Roman" w:cs="Times New Roman"/>
          <w:sz w:val="24"/>
          <w:szCs w:val="24"/>
        </w:rPr>
        <w:t>, she followed Baas with the sign of fury in her eyes.</w:t>
      </w:r>
    </w:p>
    <w:p w:rsidR="00D27730" w:rsidRDefault="00D27730">
      <w:pPr>
        <w:rPr>
          <w:rFonts w:ascii="Times New Roman" w:hAnsi="Times New Roman" w:cs="Times New Roman"/>
          <w:sz w:val="24"/>
          <w:szCs w:val="24"/>
        </w:rPr>
      </w:pPr>
    </w:p>
    <w:p w:rsidR="00D27730" w:rsidRDefault="00172572">
      <w:pPr>
        <w:rPr>
          <w:rFonts w:ascii="Times New Roman" w:hAnsi="Times New Roman" w:cs="Times New Roman"/>
          <w:sz w:val="24"/>
          <w:szCs w:val="24"/>
        </w:rPr>
      </w:pPr>
      <w:r>
        <w:rPr>
          <w:rFonts w:ascii="Times New Roman" w:hAnsi="Times New Roman" w:cs="Times New Roman"/>
          <w:sz w:val="24"/>
          <w:szCs w:val="24"/>
        </w:rPr>
        <w:t>Letting the two through and understanding now what was happening, the Blues and Orange</w:t>
      </w:r>
      <w:r w:rsidR="00276C89">
        <w:rPr>
          <w:rFonts w:ascii="Times New Roman" w:hAnsi="Times New Roman" w:cs="Times New Roman"/>
          <w:sz w:val="24"/>
          <w:szCs w:val="24"/>
        </w:rPr>
        <w:t xml:space="preserve"> began to focus back on their own enemies. Still, both Orange and Blue fighters couldn’t help but let a little smile appear on their face. To the Oranges, they knew Baas had done something completely outrageous. To the Blues, they knew their captain’s fury. To all, it was fun to see their teammates’ attributes being</w:t>
      </w:r>
      <w:r w:rsidR="00FD308B">
        <w:rPr>
          <w:rFonts w:ascii="Times New Roman" w:hAnsi="Times New Roman" w:cs="Times New Roman"/>
          <w:sz w:val="24"/>
          <w:szCs w:val="24"/>
        </w:rPr>
        <w:t xml:space="preserve"> used against the enemy.</w:t>
      </w:r>
    </w:p>
    <w:p w:rsidR="00FD1E67" w:rsidRDefault="00FD1E67">
      <w:pPr>
        <w:rPr>
          <w:rFonts w:ascii="Times New Roman" w:hAnsi="Times New Roman" w:cs="Times New Roman"/>
          <w:sz w:val="24"/>
          <w:szCs w:val="24"/>
        </w:rPr>
      </w:pPr>
    </w:p>
    <w:p w:rsidR="00FD1E67" w:rsidRDefault="005A7D22">
      <w:pPr>
        <w:rPr>
          <w:rFonts w:ascii="Times New Roman" w:hAnsi="Times New Roman" w:cs="Times New Roman"/>
          <w:sz w:val="24"/>
          <w:szCs w:val="24"/>
        </w:rPr>
      </w:pPr>
      <w:r>
        <w:rPr>
          <w:rFonts w:ascii="Times New Roman" w:hAnsi="Times New Roman" w:cs="Times New Roman"/>
          <w:sz w:val="24"/>
          <w:szCs w:val="24"/>
        </w:rPr>
        <w:t>As Baas ran, he picked up the shield that was coming back to him</w:t>
      </w:r>
      <w:r w:rsidR="00FF6672">
        <w:rPr>
          <w:rFonts w:ascii="Times New Roman" w:hAnsi="Times New Roman" w:cs="Times New Roman"/>
          <w:sz w:val="24"/>
          <w:szCs w:val="24"/>
        </w:rPr>
        <w:t>. He knew she was coming and he needed to prepare himself. But there was not much on this ship. Baas had already reached the captains chair. He would just have to use what he had.</w:t>
      </w:r>
      <w:r w:rsidR="00E54067">
        <w:rPr>
          <w:rFonts w:ascii="Times New Roman" w:hAnsi="Times New Roman" w:cs="Times New Roman"/>
          <w:sz w:val="24"/>
          <w:szCs w:val="24"/>
        </w:rPr>
        <w:t xml:space="preserve"> Quickly, he got behind the chair to put something between him and the female death machine he called his best friend.</w:t>
      </w:r>
    </w:p>
    <w:p w:rsidR="00E54067" w:rsidRDefault="00E54067">
      <w:pPr>
        <w:rPr>
          <w:rFonts w:ascii="Times New Roman" w:hAnsi="Times New Roman" w:cs="Times New Roman"/>
          <w:sz w:val="24"/>
          <w:szCs w:val="24"/>
        </w:rPr>
      </w:pPr>
    </w:p>
    <w:p w:rsidR="00E54067" w:rsidRDefault="00E54067">
      <w:pPr>
        <w:rPr>
          <w:rFonts w:ascii="Times New Roman" w:hAnsi="Times New Roman" w:cs="Times New Roman"/>
          <w:sz w:val="24"/>
          <w:szCs w:val="24"/>
        </w:rPr>
      </w:pPr>
      <w:r>
        <w:rPr>
          <w:rFonts w:ascii="Times New Roman" w:hAnsi="Times New Roman" w:cs="Times New Roman"/>
          <w:sz w:val="24"/>
          <w:szCs w:val="24"/>
        </w:rPr>
        <w:t xml:space="preserve">“Come 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He cried out before she reached him. “It was just a…”</w:t>
      </w:r>
    </w:p>
    <w:p w:rsidR="00E54067" w:rsidRDefault="00E54067">
      <w:pPr>
        <w:rPr>
          <w:rFonts w:ascii="Times New Roman" w:hAnsi="Times New Roman" w:cs="Times New Roman"/>
          <w:sz w:val="24"/>
          <w:szCs w:val="24"/>
        </w:rPr>
      </w:pPr>
    </w:p>
    <w:p w:rsidR="00E54067" w:rsidRDefault="00E54067">
      <w:pPr>
        <w:rPr>
          <w:rFonts w:ascii="Times New Roman" w:hAnsi="Times New Roman" w:cs="Times New Roman"/>
          <w:sz w:val="24"/>
          <w:szCs w:val="24"/>
        </w:rPr>
      </w:pPr>
      <w:proofErr w:type="spellStart"/>
      <w:r>
        <w:rPr>
          <w:rFonts w:ascii="Times New Roman" w:hAnsi="Times New Roman" w:cs="Times New Roman"/>
          <w:sz w:val="24"/>
          <w:szCs w:val="24"/>
        </w:rPr>
        <w:t>Vatti’</w:t>
      </w:r>
      <w:r w:rsidR="00F87020">
        <w:rPr>
          <w:rFonts w:ascii="Times New Roman" w:hAnsi="Times New Roman" w:cs="Times New Roman"/>
          <w:sz w:val="24"/>
          <w:szCs w:val="24"/>
        </w:rPr>
        <w:t>s</w:t>
      </w:r>
      <w:proofErr w:type="spellEnd"/>
      <w:r w:rsidR="00F87020">
        <w:rPr>
          <w:rFonts w:ascii="Times New Roman" w:hAnsi="Times New Roman" w:cs="Times New Roman"/>
          <w:sz w:val="24"/>
          <w:szCs w:val="24"/>
        </w:rPr>
        <w:t xml:space="preserve"> sword came down across the chair. Baas moved to his right and let it hit the chair. It was a good thing </w:t>
      </w:r>
      <w:proofErr w:type="spellStart"/>
      <w:r w:rsidR="00F87020">
        <w:rPr>
          <w:rFonts w:ascii="Times New Roman" w:hAnsi="Times New Roman" w:cs="Times New Roman"/>
          <w:sz w:val="24"/>
          <w:szCs w:val="24"/>
        </w:rPr>
        <w:t>Vatti</w:t>
      </w:r>
      <w:proofErr w:type="spellEnd"/>
      <w:r w:rsidR="00F87020">
        <w:rPr>
          <w:rFonts w:ascii="Times New Roman" w:hAnsi="Times New Roman" w:cs="Times New Roman"/>
          <w:sz w:val="24"/>
          <w:szCs w:val="24"/>
        </w:rPr>
        <w:t xml:space="preserve"> used a flat sword. She couldn’t do much damage to the seat and she</w:t>
      </w:r>
      <w:r w:rsidR="001F1A39">
        <w:rPr>
          <w:rFonts w:ascii="Times New Roman" w:hAnsi="Times New Roman" w:cs="Times New Roman"/>
          <w:sz w:val="24"/>
          <w:szCs w:val="24"/>
        </w:rPr>
        <w:t xml:space="preserve"> was limited to certain types</w:t>
      </w:r>
      <w:r w:rsidR="00F87020">
        <w:rPr>
          <w:rFonts w:ascii="Times New Roman" w:hAnsi="Times New Roman" w:cs="Times New Roman"/>
          <w:sz w:val="24"/>
          <w:szCs w:val="24"/>
        </w:rPr>
        <w:t xml:space="preserve"> of swings. Of course, should one of those swings hit, the impact would hurt as though someone were hitting you with both a sword and a hammer.</w:t>
      </w:r>
    </w:p>
    <w:p w:rsidR="00F87020" w:rsidRDefault="00F87020">
      <w:pPr>
        <w:rPr>
          <w:rFonts w:ascii="Times New Roman" w:hAnsi="Times New Roman" w:cs="Times New Roman"/>
          <w:sz w:val="24"/>
          <w:szCs w:val="24"/>
        </w:rPr>
      </w:pPr>
    </w:p>
    <w:p w:rsidR="00F87020" w:rsidRDefault="001F1A39">
      <w:pPr>
        <w:rPr>
          <w:rFonts w:ascii="Times New Roman" w:hAnsi="Times New Roman" w:cs="Times New Roman"/>
          <w:sz w:val="24"/>
          <w:szCs w:val="24"/>
        </w:rPr>
      </w:pPr>
      <w:proofErr w:type="gramStart"/>
      <w:r>
        <w:rPr>
          <w:rFonts w:ascii="Times New Roman" w:hAnsi="Times New Roman" w:cs="Times New Roman"/>
          <w:sz w:val="24"/>
          <w:szCs w:val="24"/>
        </w:rPr>
        <w:t>Baas clung to the back of the chair all the while</w:t>
      </w:r>
      <w:r w:rsidR="007E136D">
        <w:rPr>
          <w:rFonts w:ascii="Times New Roman" w:hAnsi="Times New Roman" w:cs="Times New Roman"/>
          <w:sz w:val="24"/>
          <w:szCs w:val="24"/>
        </w:rPr>
        <w:t xml:space="preserve"> trying to bring </w:t>
      </w:r>
      <w:proofErr w:type="spellStart"/>
      <w:r w:rsidR="007E136D">
        <w:rPr>
          <w:rFonts w:ascii="Times New Roman" w:hAnsi="Times New Roman" w:cs="Times New Roman"/>
          <w:sz w:val="24"/>
          <w:szCs w:val="24"/>
        </w:rPr>
        <w:t>Vatti</w:t>
      </w:r>
      <w:proofErr w:type="spellEnd"/>
      <w:r w:rsidR="007E136D">
        <w:rPr>
          <w:rFonts w:ascii="Times New Roman" w:hAnsi="Times New Roman" w:cs="Times New Roman"/>
          <w:sz w:val="24"/>
          <w:szCs w:val="24"/>
        </w:rPr>
        <w:t xml:space="preserve"> to her senses.</w:t>
      </w:r>
      <w:proofErr w:type="gramEnd"/>
    </w:p>
    <w:p w:rsidR="007E136D" w:rsidRDefault="00732464">
      <w:pPr>
        <w:rPr>
          <w:rFonts w:ascii="Times New Roman" w:hAnsi="Times New Roman" w:cs="Times New Roman"/>
          <w:sz w:val="24"/>
          <w:szCs w:val="24"/>
        </w:rPr>
      </w:pPr>
      <w:r>
        <w:rPr>
          <w:rFonts w:ascii="Times New Roman" w:hAnsi="Times New Roman" w:cs="Times New Roman"/>
          <w:sz w:val="24"/>
          <w:szCs w:val="24"/>
        </w:rPr>
        <w:t xml:space="preserve">“I’m telling you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 didn’t mean to</w:t>
      </w:r>
      <w:proofErr w:type="gramStart"/>
      <w:r>
        <w:rPr>
          <w:rFonts w:ascii="Times New Roman" w:hAnsi="Times New Roman" w:cs="Times New Roman"/>
          <w:sz w:val="24"/>
          <w:szCs w:val="24"/>
        </w:rPr>
        <w:t>..”</w:t>
      </w:r>
      <w:proofErr w:type="gramEnd"/>
    </w:p>
    <w:p w:rsidR="00732464" w:rsidRDefault="00732464">
      <w:pPr>
        <w:rPr>
          <w:rFonts w:ascii="Times New Roman" w:hAnsi="Times New Roman" w:cs="Times New Roman"/>
          <w:sz w:val="24"/>
          <w:szCs w:val="24"/>
        </w:rPr>
      </w:pPr>
    </w:p>
    <w:p w:rsidR="00732464" w:rsidRDefault="00732464">
      <w:pPr>
        <w:rPr>
          <w:rFonts w:ascii="Times New Roman" w:hAnsi="Times New Roman" w:cs="Times New Roman"/>
          <w:sz w:val="24"/>
          <w:szCs w:val="24"/>
        </w:rPr>
      </w:pPr>
      <w:proofErr w:type="gramStart"/>
      <w:r>
        <w:rPr>
          <w:rFonts w:ascii="Times New Roman" w:hAnsi="Times New Roman" w:cs="Times New Roman"/>
          <w:sz w:val="24"/>
          <w:szCs w:val="24"/>
        </w:rPr>
        <w:t>Another vertical slice.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moved again, this time to his left.</w:t>
      </w:r>
      <w:proofErr w:type="gramEnd"/>
      <w:r>
        <w:rPr>
          <w:rFonts w:ascii="Times New Roman" w:hAnsi="Times New Roman" w:cs="Times New Roman"/>
          <w:sz w:val="24"/>
          <w:szCs w:val="24"/>
        </w:rPr>
        <w:t xml:space="preserve"> Pulling her sword back to her,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began to circle the chair but as she did, Baas moved in the same rotation, taking the back of the chair with him. A couple of steps left. </w:t>
      </w:r>
      <w:proofErr w:type="gramStart"/>
      <w:r>
        <w:rPr>
          <w:rFonts w:ascii="Times New Roman" w:hAnsi="Times New Roman" w:cs="Times New Roman"/>
          <w:sz w:val="24"/>
          <w:szCs w:val="24"/>
        </w:rPr>
        <w:t>A few more right.</w:t>
      </w:r>
      <w:proofErr w:type="gramEnd"/>
      <w:r w:rsidR="00FA35C2">
        <w:rPr>
          <w:rFonts w:ascii="Times New Roman" w:hAnsi="Times New Roman" w:cs="Times New Roman"/>
          <w:sz w:val="24"/>
          <w:szCs w:val="24"/>
        </w:rPr>
        <w:t xml:space="preserve"> </w:t>
      </w:r>
      <w:proofErr w:type="spellStart"/>
      <w:r w:rsidR="00FA35C2">
        <w:rPr>
          <w:rFonts w:ascii="Times New Roman" w:hAnsi="Times New Roman" w:cs="Times New Roman"/>
          <w:sz w:val="24"/>
          <w:szCs w:val="24"/>
        </w:rPr>
        <w:t>Vatti</w:t>
      </w:r>
      <w:proofErr w:type="spellEnd"/>
      <w:r w:rsidR="00FA35C2">
        <w:rPr>
          <w:rFonts w:ascii="Times New Roman" w:hAnsi="Times New Roman" w:cs="Times New Roman"/>
          <w:sz w:val="24"/>
          <w:szCs w:val="24"/>
        </w:rPr>
        <w:t xml:space="preserve"> caught on and figured the solution to this strategy. She went forward and stepped on the chair to go over it and reach her prey. Panicking, Baas scurried away from the area of the chair back to the center of the ship.</w:t>
      </w:r>
      <w:r w:rsidR="009068BA">
        <w:rPr>
          <w:rFonts w:ascii="Times New Roman" w:hAnsi="Times New Roman" w:cs="Times New Roman"/>
          <w:sz w:val="24"/>
          <w:szCs w:val="24"/>
        </w:rPr>
        <w:t xml:space="preserve"> The mast of the ship, which also held the crow’s nest, caught his eye.</w:t>
      </w:r>
    </w:p>
    <w:p w:rsidR="00F32CC6" w:rsidRDefault="00F32CC6">
      <w:pPr>
        <w:rPr>
          <w:rFonts w:ascii="Times New Roman" w:hAnsi="Times New Roman" w:cs="Times New Roman"/>
          <w:sz w:val="24"/>
          <w:szCs w:val="24"/>
        </w:rPr>
      </w:pPr>
    </w:p>
    <w:p w:rsidR="00F32CC6" w:rsidRDefault="00F32CC6">
      <w:pPr>
        <w:rPr>
          <w:rFonts w:ascii="Times New Roman" w:hAnsi="Times New Roman" w:cs="Times New Roman"/>
          <w:sz w:val="24"/>
          <w:szCs w:val="24"/>
        </w:rPr>
      </w:pPr>
      <w:proofErr w:type="gramStart"/>
      <w:r>
        <w:rPr>
          <w:rFonts w:ascii="Times New Roman" w:hAnsi="Times New Roman" w:cs="Times New Roman"/>
          <w:sz w:val="24"/>
          <w:szCs w:val="24"/>
        </w:rPr>
        <w:lastRenderedPageBreak/>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cried out slowly coming</w:t>
      </w:r>
      <w:r w:rsidR="0095541D">
        <w:rPr>
          <w:rFonts w:ascii="Times New Roman" w:hAnsi="Times New Roman" w:cs="Times New Roman"/>
          <w:sz w:val="24"/>
          <w:szCs w:val="24"/>
        </w:rPr>
        <w:t xml:space="preserve"> toward him. “Get back here and fight</w:t>
      </w:r>
      <w:r>
        <w:rPr>
          <w:rFonts w:ascii="Times New Roman" w:hAnsi="Times New Roman" w:cs="Times New Roman"/>
          <w:sz w:val="24"/>
          <w:szCs w:val="24"/>
        </w:rPr>
        <w:t>.”</w:t>
      </w:r>
    </w:p>
    <w:p w:rsidR="00F32CC6" w:rsidRDefault="00F32CC6">
      <w:pPr>
        <w:rPr>
          <w:rFonts w:ascii="Times New Roman" w:hAnsi="Times New Roman" w:cs="Times New Roman"/>
          <w:sz w:val="24"/>
          <w:szCs w:val="24"/>
        </w:rPr>
      </w:pPr>
    </w:p>
    <w:p w:rsidR="0095541D" w:rsidRDefault="0095541D">
      <w:pPr>
        <w:rPr>
          <w:rFonts w:ascii="Times New Roman" w:hAnsi="Times New Roman" w:cs="Times New Roman"/>
          <w:sz w:val="24"/>
          <w:szCs w:val="24"/>
        </w:rPr>
      </w:pPr>
      <w:r>
        <w:rPr>
          <w:rFonts w:ascii="Times New Roman" w:hAnsi="Times New Roman" w:cs="Times New Roman"/>
          <w:sz w:val="24"/>
          <w:szCs w:val="24"/>
        </w:rPr>
        <w:t xml:space="preserve">“I would </w:t>
      </w: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I’m having too much fun not dying.”</w:t>
      </w:r>
    </w:p>
    <w:p w:rsidR="0095541D" w:rsidRDefault="0095541D">
      <w:pPr>
        <w:rPr>
          <w:rFonts w:ascii="Times New Roman" w:hAnsi="Times New Roman" w:cs="Times New Roman"/>
          <w:sz w:val="24"/>
          <w:szCs w:val="24"/>
        </w:rPr>
      </w:pPr>
    </w:p>
    <w:p w:rsidR="0095541D" w:rsidRDefault="0095541D">
      <w:pPr>
        <w:rPr>
          <w:rFonts w:ascii="Times New Roman" w:hAnsi="Times New Roman" w:cs="Times New Roman"/>
          <w:sz w:val="24"/>
          <w:szCs w:val="24"/>
        </w:rPr>
      </w:pPr>
      <w:r>
        <w:rPr>
          <w:rFonts w:ascii="Times New Roman" w:hAnsi="Times New Roman" w:cs="Times New Roman"/>
          <w:sz w:val="24"/>
          <w:szCs w:val="24"/>
        </w:rPr>
        <w:t xml:space="preserve">“I’m so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kill you.”</w:t>
      </w:r>
    </w:p>
    <w:p w:rsidR="0095541D" w:rsidRDefault="0095541D">
      <w:pPr>
        <w:rPr>
          <w:rFonts w:ascii="Times New Roman" w:hAnsi="Times New Roman" w:cs="Times New Roman"/>
          <w:sz w:val="24"/>
          <w:szCs w:val="24"/>
        </w:rPr>
      </w:pPr>
    </w:p>
    <w:p w:rsidR="00F32CC6" w:rsidRDefault="00F32CC6">
      <w:pPr>
        <w:rPr>
          <w:rFonts w:ascii="Times New Roman" w:hAnsi="Times New Roman" w:cs="Times New Roman"/>
          <w:sz w:val="24"/>
          <w:szCs w:val="24"/>
        </w:rPr>
      </w:pPr>
      <w:r>
        <w:rPr>
          <w:rFonts w:ascii="Times New Roman" w:hAnsi="Times New Roman" w:cs="Times New Roman"/>
          <w:sz w:val="24"/>
          <w:szCs w:val="24"/>
        </w:rPr>
        <w:t>“You’ll have to catch me first.”</w:t>
      </w:r>
      <w:r w:rsidR="00C00582">
        <w:rPr>
          <w:rFonts w:ascii="Times New Roman" w:hAnsi="Times New Roman" w:cs="Times New Roman"/>
          <w:sz w:val="24"/>
          <w:szCs w:val="24"/>
        </w:rPr>
        <w:t xml:space="preserve"> Baas said smiling</w:t>
      </w:r>
      <w:r>
        <w:rPr>
          <w:rFonts w:ascii="Times New Roman" w:hAnsi="Times New Roman" w:cs="Times New Roman"/>
          <w:sz w:val="24"/>
          <w:szCs w:val="24"/>
        </w:rPr>
        <w:t xml:space="preserve">. </w:t>
      </w:r>
      <w:r w:rsidR="00C00582">
        <w:rPr>
          <w:rFonts w:ascii="Times New Roman" w:hAnsi="Times New Roman" w:cs="Times New Roman"/>
          <w:sz w:val="24"/>
          <w:szCs w:val="24"/>
        </w:rPr>
        <w:t>He then headed over and began climbing the ladder like ropes to the mast.</w:t>
      </w:r>
      <w:r w:rsidR="002E4BFB">
        <w:rPr>
          <w:rFonts w:ascii="Times New Roman" w:hAnsi="Times New Roman" w:cs="Times New Roman"/>
          <w:sz w:val="24"/>
          <w:szCs w:val="24"/>
        </w:rPr>
        <w:t xml:space="preserve"> </w:t>
      </w:r>
      <w:proofErr w:type="spellStart"/>
      <w:r w:rsidR="00A53F76">
        <w:rPr>
          <w:rFonts w:ascii="Times New Roman" w:hAnsi="Times New Roman" w:cs="Times New Roman"/>
          <w:sz w:val="24"/>
          <w:szCs w:val="24"/>
        </w:rPr>
        <w:t>Vatti</w:t>
      </w:r>
      <w:proofErr w:type="spellEnd"/>
      <w:r w:rsidR="00A53F76">
        <w:rPr>
          <w:rFonts w:ascii="Times New Roman" w:hAnsi="Times New Roman" w:cs="Times New Roman"/>
          <w:sz w:val="24"/>
          <w:szCs w:val="24"/>
        </w:rPr>
        <w:t xml:space="preserve"> immediately followed. As the two of them climbed up, </w:t>
      </w:r>
      <w:proofErr w:type="spellStart"/>
      <w:r w:rsidR="00A53F76">
        <w:rPr>
          <w:rFonts w:ascii="Times New Roman" w:hAnsi="Times New Roman" w:cs="Times New Roman"/>
          <w:sz w:val="24"/>
          <w:szCs w:val="24"/>
        </w:rPr>
        <w:t>Sheina</w:t>
      </w:r>
      <w:proofErr w:type="spellEnd"/>
      <w:r w:rsidR="00A53F76">
        <w:rPr>
          <w:rFonts w:ascii="Times New Roman" w:hAnsi="Times New Roman" w:cs="Times New Roman"/>
          <w:sz w:val="24"/>
          <w:szCs w:val="24"/>
        </w:rPr>
        <w:t xml:space="preserve"> emerged from the exit they both had </w:t>
      </w:r>
      <w:proofErr w:type="gramStart"/>
      <w:r w:rsidR="00A53F76">
        <w:rPr>
          <w:rFonts w:ascii="Times New Roman" w:hAnsi="Times New Roman" w:cs="Times New Roman"/>
          <w:sz w:val="24"/>
          <w:szCs w:val="24"/>
        </w:rPr>
        <w:t>came</w:t>
      </w:r>
      <w:proofErr w:type="gramEnd"/>
      <w:r w:rsidR="00A53F76">
        <w:rPr>
          <w:rFonts w:ascii="Times New Roman" w:hAnsi="Times New Roman" w:cs="Times New Roman"/>
          <w:sz w:val="24"/>
          <w:szCs w:val="24"/>
        </w:rPr>
        <w:t xml:space="preserve"> from. Immediately she spotted them. Despite the fact that </w:t>
      </w:r>
      <w:proofErr w:type="spellStart"/>
      <w:r w:rsidR="00A53F76">
        <w:rPr>
          <w:rFonts w:ascii="Times New Roman" w:hAnsi="Times New Roman" w:cs="Times New Roman"/>
          <w:sz w:val="24"/>
          <w:szCs w:val="24"/>
        </w:rPr>
        <w:t>Koroko</w:t>
      </w:r>
      <w:proofErr w:type="spellEnd"/>
      <w:r w:rsidR="00A53F76">
        <w:rPr>
          <w:rFonts w:ascii="Times New Roman" w:hAnsi="Times New Roman" w:cs="Times New Roman"/>
          <w:sz w:val="24"/>
          <w:szCs w:val="24"/>
        </w:rPr>
        <w:t xml:space="preserve"> was right next to her fighting, her attention was caught on the two clim</w:t>
      </w:r>
      <w:r w:rsidR="001D18E5">
        <w:rPr>
          <w:rFonts w:ascii="Times New Roman" w:hAnsi="Times New Roman" w:cs="Times New Roman"/>
          <w:sz w:val="24"/>
          <w:szCs w:val="24"/>
        </w:rPr>
        <w:t xml:space="preserve">bing. </w:t>
      </w:r>
      <w:proofErr w:type="spellStart"/>
      <w:proofErr w:type="gramStart"/>
      <w:r w:rsidR="001D18E5">
        <w:rPr>
          <w:rFonts w:ascii="Times New Roman" w:hAnsi="Times New Roman" w:cs="Times New Roman"/>
          <w:sz w:val="24"/>
          <w:szCs w:val="24"/>
        </w:rPr>
        <w:t>Vatti’s</w:t>
      </w:r>
      <w:proofErr w:type="spellEnd"/>
      <w:r w:rsidR="001D18E5">
        <w:rPr>
          <w:rFonts w:ascii="Times New Roman" w:hAnsi="Times New Roman" w:cs="Times New Roman"/>
          <w:sz w:val="24"/>
          <w:szCs w:val="24"/>
        </w:rPr>
        <w:t xml:space="preserve"> rage</w:t>
      </w:r>
      <w:r w:rsidR="00A53F76">
        <w:rPr>
          <w:rFonts w:ascii="Times New Roman" w:hAnsi="Times New Roman" w:cs="Times New Roman"/>
          <w:sz w:val="24"/>
          <w:szCs w:val="24"/>
        </w:rPr>
        <w:t>.</w:t>
      </w:r>
      <w:proofErr w:type="gramEnd"/>
      <w:r w:rsidR="001D18E5">
        <w:rPr>
          <w:rFonts w:ascii="Times New Roman" w:hAnsi="Times New Roman" w:cs="Times New Roman"/>
          <w:sz w:val="24"/>
          <w:szCs w:val="24"/>
        </w:rPr>
        <w:t xml:space="preserve"> Baas’ stupidity. She could only imagine how far they would take things.</w:t>
      </w:r>
    </w:p>
    <w:p w:rsidR="00823CF5" w:rsidRDefault="00823CF5">
      <w:pPr>
        <w:rPr>
          <w:rFonts w:ascii="Times New Roman" w:hAnsi="Times New Roman" w:cs="Times New Roman"/>
          <w:sz w:val="24"/>
          <w:szCs w:val="24"/>
        </w:rPr>
      </w:pPr>
    </w:p>
    <w:p w:rsidR="00823CF5" w:rsidRDefault="00823CF5">
      <w:pPr>
        <w:rPr>
          <w:rFonts w:ascii="Times New Roman" w:hAnsi="Times New Roman" w:cs="Times New Roman"/>
          <w:sz w:val="24"/>
          <w:szCs w:val="24"/>
        </w:rPr>
      </w:pPr>
      <w:r>
        <w:rPr>
          <w:rFonts w:ascii="Times New Roman" w:hAnsi="Times New Roman" w:cs="Times New Roman"/>
          <w:sz w:val="24"/>
          <w:szCs w:val="24"/>
        </w:rPr>
        <w:t xml:space="preserve">Giggling all the way, Baas looked back down.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right on his tale. Wow, she had got</w:t>
      </w:r>
      <w:r w:rsidR="00CD23EA">
        <w:rPr>
          <w:rFonts w:ascii="Times New Roman" w:hAnsi="Times New Roman" w:cs="Times New Roman"/>
          <w:sz w:val="24"/>
          <w:szCs w:val="24"/>
        </w:rPr>
        <w:t>ten faster. She was still</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sidR="00CD23EA">
        <w:rPr>
          <w:rFonts w:ascii="Times New Roman" w:hAnsi="Times New Roman" w:cs="Times New Roman"/>
          <w:sz w:val="24"/>
          <w:szCs w:val="24"/>
        </w:rPr>
        <w:t>, though</w:t>
      </w:r>
      <w:r>
        <w:rPr>
          <w:rFonts w:ascii="Times New Roman" w:hAnsi="Times New Roman" w:cs="Times New Roman"/>
          <w:sz w:val="24"/>
          <w:szCs w:val="24"/>
        </w:rPr>
        <w:t xml:space="preserve">. </w:t>
      </w:r>
      <w:proofErr w:type="gramStart"/>
      <w:r>
        <w:rPr>
          <w:rFonts w:ascii="Times New Roman" w:hAnsi="Times New Roman" w:cs="Times New Roman"/>
          <w:sz w:val="24"/>
          <w:szCs w:val="24"/>
        </w:rPr>
        <w:t>Just like he was still Baas.</w:t>
      </w:r>
      <w:proofErr w:type="gramEnd"/>
      <w:r w:rsidR="0025456A">
        <w:rPr>
          <w:rFonts w:ascii="Times New Roman" w:hAnsi="Times New Roman" w:cs="Times New Roman"/>
          <w:sz w:val="24"/>
          <w:szCs w:val="24"/>
        </w:rPr>
        <w:t xml:space="preserve"> As she continued to climb, </w:t>
      </w:r>
      <w:proofErr w:type="spellStart"/>
      <w:r w:rsidR="0025456A">
        <w:rPr>
          <w:rFonts w:ascii="Times New Roman" w:hAnsi="Times New Roman" w:cs="Times New Roman"/>
          <w:sz w:val="24"/>
          <w:szCs w:val="24"/>
        </w:rPr>
        <w:t>Vatti</w:t>
      </w:r>
      <w:proofErr w:type="spellEnd"/>
      <w:r w:rsidR="0025456A">
        <w:rPr>
          <w:rFonts w:ascii="Times New Roman" w:hAnsi="Times New Roman" w:cs="Times New Roman"/>
          <w:sz w:val="24"/>
          <w:szCs w:val="24"/>
        </w:rPr>
        <w:t xml:space="preserve"> began to speak.</w:t>
      </w:r>
    </w:p>
    <w:p w:rsidR="0025456A" w:rsidRDefault="0025456A">
      <w:pPr>
        <w:rPr>
          <w:rFonts w:ascii="Times New Roman" w:hAnsi="Times New Roman" w:cs="Times New Roman"/>
          <w:sz w:val="24"/>
          <w:szCs w:val="24"/>
        </w:rPr>
      </w:pPr>
      <w:r>
        <w:rPr>
          <w:rFonts w:ascii="Times New Roman" w:hAnsi="Times New Roman" w:cs="Times New Roman"/>
          <w:sz w:val="24"/>
          <w:szCs w:val="24"/>
        </w:rPr>
        <w:t xml:space="preserve">“Just wait until I get my hands on you.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take my sword and cut your lips off.”</w:t>
      </w:r>
    </w:p>
    <w:p w:rsidR="0025456A" w:rsidRDefault="0025456A">
      <w:pPr>
        <w:rPr>
          <w:rFonts w:ascii="Times New Roman" w:hAnsi="Times New Roman" w:cs="Times New Roman"/>
          <w:sz w:val="24"/>
          <w:szCs w:val="24"/>
        </w:rPr>
      </w:pPr>
    </w:p>
    <w:p w:rsidR="0025456A" w:rsidRDefault="0025456A">
      <w:pPr>
        <w:rPr>
          <w:rFonts w:ascii="Times New Roman" w:hAnsi="Times New Roman" w:cs="Times New Roman"/>
          <w:sz w:val="24"/>
          <w:szCs w:val="24"/>
        </w:rPr>
      </w:pPr>
      <w:proofErr w:type="gramStart"/>
      <w:r>
        <w:rPr>
          <w:rFonts w:ascii="Times New Roman" w:hAnsi="Times New Roman" w:cs="Times New Roman"/>
          <w:sz w:val="24"/>
          <w:szCs w:val="24"/>
        </w:rPr>
        <w:t xml:space="preserve">“Really now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replied sarcastically.</w:t>
      </w:r>
      <w:proofErr w:type="gramEnd"/>
      <w:r>
        <w:rPr>
          <w:rFonts w:ascii="Times New Roman" w:hAnsi="Times New Roman" w:cs="Times New Roman"/>
          <w:sz w:val="24"/>
          <w:szCs w:val="24"/>
        </w:rPr>
        <w:t xml:space="preserve"> “Ladies should not be speaking in such a manner. Oh wait that’s right</w:t>
      </w:r>
      <w:r w:rsidR="00451E5C">
        <w:rPr>
          <w:rFonts w:ascii="Times New Roman" w:hAnsi="Times New Roman" w:cs="Times New Roman"/>
          <w:sz w:val="24"/>
          <w:szCs w:val="24"/>
        </w:rPr>
        <w:t>...</w:t>
      </w:r>
      <w:r>
        <w:rPr>
          <w:rFonts w:ascii="Times New Roman" w:hAnsi="Times New Roman" w:cs="Times New Roman"/>
          <w:sz w:val="24"/>
          <w:szCs w:val="24"/>
        </w:rPr>
        <w:t>”</w:t>
      </w:r>
    </w:p>
    <w:p w:rsidR="008867B9" w:rsidRDefault="008867B9">
      <w:pPr>
        <w:rPr>
          <w:rFonts w:ascii="Times New Roman" w:hAnsi="Times New Roman" w:cs="Times New Roman"/>
          <w:sz w:val="24"/>
          <w:szCs w:val="24"/>
        </w:rPr>
      </w:pPr>
    </w:p>
    <w:p w:rsidR="008867B9" w:rsidRDefault="008867B9">
      <w:pPr>
        <w:rPr>
          <w:rFonts w:ascii="Times New Roman" w:hAnsi="Times New Roman" w:cs="Times New Roman"/>
          <w:sz w:val="24"/>
          <w:szCs w:val="24"/>
        </w:rPr>
      </w:pPr>
      <w:r>
        <w:rPr>
          <w:rFonts w:ascii="Times New Roman" w:hAnsi="Times New Roman" w:cs="Times New Roman"/>
          <w:sz w:val="24"/>
          <w:szCs w:val="24"/>
        </w:rPr>
        <w:t xml:space="preserve">Baas did not finish his sentence, but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knew what he was insinuating. </w:t>
      </w:r>
      <w:proofErr w:type="gramStart"/>
      <w:r>
        <w:rPr>
          <w:rFonts w:ascii="Times New Roman" w:hAnsi="Times New Roman" w:cs="Times New Roman"/>
          <w:sz w:val="24"/>
          <w:szCs w:val="24"/>
        </w:rPr>
        <w:t>The constant, “</w:t>
      </w:r>
      <w:proofErr w:type="spellStart"/>
      <w:r w:rsidR="00F82F0A">
        <w:rPr>
          <w:rFonts w:ascii="Times New Roman" w:hAnsi="Times New Roman" w:cs="Times New Roman"/>
          <w:sz w:val="24"/>
          <w:szCs w:val="24"/>
        </w:rPr>
        <w:t>Vatti</w:t>
      </w:r>
      <w:proofErr w:type="spellEnd"/>
      <w:r w:rsidR="00F82F0A">
        <w:rPr>
          <w:rFonts w:ascii="Times New Roman" w:hAnsi="Times New Roman" w:cs="Times New Roman"/>
          <w:sz w:val="24"/>
          <w:szCs w:val="24"/>
        </w:rPr>
        <w:t xml:space="preserve"> is a boy</w:t>
      </w:r>
      <w:r>
        <w:rPr>
          <w:rFonts w:ascii="Times New Roman" w:hAnsi="Times New Roman" w:cs="Times New Roman"/>
          <w:sz w:val="24"/>
          <w:szCs w:val="24"/>
        </w:rPr>
        <w:t>” joke.</w:t>
      </w:r>
      <w:proofErr w:type="gramEnd"/>
      <w:r>
        <w:rPr>
          <w:rFonts w:ascii="Times New Roman" w:hAnsi="Times New Roman" w:cs="Times New Roman"/>
          <w:sz w:val="24"/>
          <w:szCs w:val="24"/>
        </w:rPr>
        <w:t xml:space="preserve"> </w:t>
      </w:r>
      <w:r w:rsidR="00451E5C">
        <w:rPr>
          <w:rFonts w:ascii="Times New Roman" w:hAnsi="Times New Roman" w:cs="Times New Roman"/>
          <w:sz w:val="24"/>
          <w:szCs w:val="24"/>
        </w:rPr>
        <w:t>This made her angrier</w:t>
      </w:r>
      <w:r w:rsidR="00BE0D17">
        <w:rPr>
          <w:rFonts w:ascii="Times New Roman" w:hAnsi="Times New Roman" w:cs="Times New Roman"/>
          <w:sz w:val="24"/>
          <w:szCs w:val="24"/>
        </w:rPr>
        <w:t xml:space="preserve"> and</w:t>
      </w:r>
      <w:r w:rsidR="00A77A8E">
        <w:rPr>
          <w:rFonts w:ascii="Times New Roman" w:hAnsi="Times New Roman" w:cs="Times New Roman"/>
          <w:sz w:val="24"/>
          <w:szCs w:val="24"/>
        </w:rPr>
        <w:t xml:space="preserve"> made her</w:t>
      </w:r>
      <w:r w:rsidR="00BE0D17">
        <w:rPr>
          <w:rFonts w:ascii="Times New Roman" w:hAnsi="Times New Roman" w:cs="Times New Roman"/>
          <w:sz w:val="24"/>
          <w:szCs w:val="24"/>
        </w:rPr>
        <w:t xml:space="preserve"> climb faster.</w:t>
      </w:r>
    </w:p>
    <w:p w:rsidR="00FF11E5" w:rsidRDefault="00FF11E5">
      <w:pPr>
        <w:rPr>
          <w:rFonts w:ascii="Times New Roman" w:hAnsi="Times New Roman" w:cs="Times New Roman"/>
          <w:sz w:val="24"/>
          <w:szCs w:val="24"/>
        </w:rPr>
      </w:pPr>
    </w:p>
    <w:p w:rsidR="00FF11E5" w:rsidRDefault="00FF11E5">
      <w:pPr>
        <w:rPr>
          <w:rFonts w:ascii="Times New Roman" w:hAnsi="Times New Roman" w:cs="Times New Roman"/>
          <w:sz w:val="24"/>
          <w:szCs w:val="24"/>
        </w:rPr>
      </w:pPr>
      <w:r>
        <w:rPr>
          <w:rFonts w:ascii="Times New Roman" w:hAnsi="Times New Roman" w:cs="Times New Roman"/>
          <w:sz w:val="24"/>
          <w:szCs w:val="24"/>
        </w:rPr>
        <w:t>When Baas reached the top</w:t>
      </w:r>
      <w:r w:rsidR="00D42F5F">
        <w:rPr>
          <w:rFonts w:ascii="Times New Roman" w:hAnsi="Times New Roman" w:cs="Times New Roman"/>
          <w:sz w:val="24"/>
          <w:szCs w:val="24"/>
        </w:rPr>
        <w:t xml:space="preserve"> of the mast, he prepared himself. </w:t>
      </w:r>
      <w:proofErr w:type="spellStart"/>
      <w:r w:rsidR="00D42F5F">
        <w:rPr>
          <w:rFonts w:ascii="Times New Roman" w:hAnsi="Times New Roman" w:cs="Times New Roman"/>
          <w:sz w:val="24"/>
          <w:szCs w:val="24"/>
        </w:rPr>
        <w:t>Vatti</w:t>
      </w:r>
      <w:proofErr w:type="spellEnd"/>
      <w:r w:rsidR="00D42F5F">
        <w:rPr>
          <w:rFonts w:ascii="Times New Roman" w:hAnsi="Times New Roman" w:cs="Times New Roman"/>
          <w:sz w:val="24"/>
          <w:szCs w:val="24"/>
        </w:rPr>
        <w:t xml:space="preserve"> came right behind him. </w:t>
      </w:r>
      <w:r w:rsidR="0083751D">
        <w:rPr>
          <w:rFonts w:ascii="Times New Roman" w:hAnsi="Times New Roman" w:cs="Times New Roman"/>
          <w:sz w:val="24"/>
          <w:szCs w:val="24"/>
        </w:rPr>
        <w:t xml:space="preserve">It was the same thing as before. As </w:t>
      </w:r>
      <w:proofErr w:type="spellStart"/>
      <w:r w:rsidR="0083751D">
        <w:rPr>
          <w:rFonts w:ascii="Times New Roman" w:hAnsi="Times New Roman" w:cs="Times New Roman"/>
          <w:sz w:val="24"/>
          <w:szCs w:val="24"/>
        </w:rPr>
        <w:t>Vatti</w:t>
      </w:r>
      <w:proofErr w:type="spellEnd"/>
      <w:r w:rsidR="0083751D">
        <w:rPr>
          <w:rFonts w:ascii="Times New Roman" w:hAnsi="Times New Roman" w:cs="Times New Roman"/>
          <w:sz w:val="24"/>
          <w:szCs w:val="24"/>
        </w:rPr>
        <w:t xml:space="preserve"> circled around the pole in the center of the crow’s nest, Baas went in the same rotation.</w:t>
      </w:r>
      <w:r w:rsidR="001949A8">
        <w:rPr>
          <w:rFonts w:ascii="Times New Roman" w:hAnsi="Times New Roman" w:cs="Times New Roman"/>
          <w:sz w:val="24"/>
          <w:szCs w:val="24"/>
        </w:rPr>
        <w:t xml:space="preserve"> As he circled, Baas continued his conversation.</w:t>
      </w:r>
    </w:p>
    <w:p w:rsidR="001949A8" w:rsidRDefault="001949A8">
      <w:pPr>
        <w:rPr>
          <w:rFonts w:ascii="Times New Roman" w:hAnsi="Times New Roman" w:cs="Times New Roman"/>
          <w:sz w:val="24"/>
          <w:szCs w:val="24"/>
        </w:rPr>
      </w:pPr>
    </w:p>
    <w:p w:rsidR="001949A8" w:rsidRDefault="001949A8">
      <w:pPr>
        <w:rPr>
          <w:rFonts w:ascii="Times New Roman" w:hAnsi="Times New Roman" w:cs="Times New Roman"/>
          <w:sz w:val="24"/>
          <w:szCs w:val="24"/>
        </w:rPr>
      </w:pPr>
      <w:r>
        <w:rPr>
          <w:rFonts w:ascii="Times New Roman" w:hAnsi="Times New Roman" w:cs="Times New Roman"/>
          <w:sz w:val="24"/>
          <w:szCs w:val="24"/>
        </w:rPr>
        <w:t xml:space="preserve">“I don’t see why you’re so upset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1949A8" w:rsidRDefault="001949A8">
      <w:pPr>
        <w:rPr>
          <w:rFonts w:ascii="Times New Roman" w:hAnsi="Times New Roman" w:cs="Times New Roman"/>
          <w:sz w:val="24"/>
          <w:szCs w:val="24"/>
        </w:rPr>
      </w:pPr>
    </w:p>
    <w:p w:rsidR="001949A8" w:rsidRDefault="001949A8">
      <w:pPr>
        <w:rPr>
          <w:rFonts w:ascii="Times New Roman" w:hAnsi="Times New Roman" w:cs="Times New Roman"/>
          <w:sz w:val="24"/>
          <w:szCs w:val="24"/>
        </w:rPr>
      </w:pPr>
      <w:proofErr w:type="spellStart"/>
      <w:r>
        <w:rPr>
          <w:rFonts w:ascii="Times New Roman" w:hAnsi="Times New Roman" w:cs="Times New Roman"/>
          <w:sz w:val="24"/>
          <w:szCs w:val="24"/>
        </w:rPr>
        <w:lastRenderedPageBreak/>
        <w:t>Vatti</w:t>
      </w:r>
      <w:proofErr w:type="spellEnd"/>
      <w:r>
        <w:rPr>
          <w:rFonts w:ascii="Times New Roman" w:hAnsi="Times New Roman" w:cs="Times New Roman"/>
          <w:sz w:val="24"/>
          <w:szCs w:val="24"/>
        </w:rPr>
        <w:t xml:space="preserve"> turned around and horizontally sliced. </w:t>
      </w:r>
      <w:proofErr w:type="gramStart"/>
      <w:r>
        <w:rPr>
          <w:rFonts w:ascii="Times New Roman" w:hAnsi="Times New Roman" w:cs="Times New Roman"/>
          <w:sz w:val="24"/>
          <w:szCs w:val="24"/>
        </w:rPr>
        <w:t>Baas stopped to have the sword hit the pole in front of him.</w:t>
      </w:r>
      <w:proofErr w:type="gramEnd"/>
      <w:r>
        <w:rPr>
          <w:rFonts w:ascii="Times New Roman" w:hAnsi="Times New Roman" w:cs="Times New Roman"/>
          <w:sz w:val="24"/>
          <w:szCs w:val="24"/>
        </w:rPr>
        <w:t xml:space="preserve"> He then backed up and continued to speak.</w:t>
      </w:r>
    </w:p>
    <w:p w:rsidR="001949A8" w:rsidRDefault="001949A8">
      <w:pPr>
        <w:rPr>
          <w:rFonts w:ascii="Times New Roman" w:hAnsi="Times New Roman" w:cs="Times New Roman"/>
          <w:sz w:val="24"/>
          <w:szCs w:val="24"/>
        </w:rPr>
      </w:pPr>
    </w:p>
    <w:p w:rsidR="001949A8" w:rsidRDefault="001949A8">
      <w:pPr>
        <w:rPr>
          <w:rFonts w:ascii="Times New Roman" w:hAnsi="Times New Roman" w:cs="Times New Roman"/>
          <w:sz w:val="24"/>
          <w:szCs w:val="24"/>
        </w:rPr>
      </w:pPr>
      <w:r>
        <w:rPr>
          <w:rFonts w:ascii="Times New Roman" w:hAnsi="Times New Roman" w:cs="Times New Roman"/>
          <w:sz w:val="24"/>
          <w:szCs w:val="24"/>
        </w:rPr>
        <w:t xml:space="preserve">“It was just a kiss.” Again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stopped her movement and turned around with a slice. Missing again, Baas continued to speak.</w:t>
      </w:r>
    </w:p>
    <w:p w:rsidR="001949A8" w:rsidRDefault="001949A8">
      <w:pPr>
        <w:rPr>
          <w:rFonts w:ascii="Times New Roman" w:hAnsi="Times New Roman" w:cs="Times New Roman"/>
          <w:sz w:val="24"/>
          <w:szCs w:val="24"/>
        </w:rPr>
      </w:pPr>
      <w:r>
        <w:rPr>
          <w:rFonts w:ascii="Times New Roman" w:hAnsi="Times New Roman" w:cs="Times New Roman"/>
          <w:sz w:val="24"/>
          <w:szCs w:val="24"/>
        </w:rPr>
        <w:t>“Most people are joyous when they receive something like this</w:t>
      </w:r>
      <w:r w:rsidR="00355CC6">
        <w:rPr>
          <w:rFonts w:ascii="Times New Roman" w:hAnsi="Times New Roman" w:cs="Times New Roman"/>
          <w:sz w:val="24"/>
          <w:szCs w:val="24"/>
        </w:rPr>
        <w:t>.”</w:t>
      </w:r>
    </w:p>
    <w:p w:rsidR="00355CC6" w:rsidRDefault="00355CC6">
      <w:pPr>
        <w:rPr>
          <w:rFonts w:ascii="Times New Roman" w:hAnsi="Times New Roman" w:cs="Times New Roman"/>
          <w:sz w:val="24"/>
          <w:szCs w:val="24"/>
        </w:rPr>
      </w:pPr>
    </w:p>
    <w:p w:rsidR="000B68C6" w:rsidRDefault="00355CC6">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pushed her sword forward to stab Baas. Baas not only dodg</w:t>
      </w:r>
      <w:r w:rsidR="001843A0">
        <w:rPr>
          <w:rFonts w:ascii="Times New Roman" w:hAnsi="Times New Roman" w:cs="Times New Roman"/>
          <w:sz w:val="24"/>
          <w:szCs w:val="24"/>
        </w:rPr>
        <w:t>ed the sword, but as it passed him, he pushed his fist down</w:t>
      </w:r>
      <w:r w:rsidR="00D6073B">
        <w:rPr>
          <w:rFonts w:ascii="Times New Roman" w:hAnsi="Times New Roman" w:cs="Times New Roman"/>
          <w:sz w:val="24"/>
          <w:szCs w:val="24"/>
        </w:rPr>
        <w:t xml:space="preserve"> on it</w:t>
      </w:r>
      <w:r w:rsidR="001843A0">
        <w:rPr>
          <w:rFonts w:ascii="Times New Roman" w:hAnsi="Times New Roman" w:cs="Times New Roman"/>
          <w:sz w:val="24"/>
          <w:szCs w:val="24"/>
        </w:rPr>
        <w:t xml:space="preserve">. The sword then headed into the wall of the mast. As </w:t>
      </w:r>
      <w:proofErr w:type="spellStart"/>
      <w:r w:rsidR="001843A0">
        <w:rPr>
          <w:rFonts w:ascii="Times New Roman" w:hAnsi="Times New Roman" w:cs="Times New Roman"/>
          <w:sz w:val="24"/>
          <w:szCs w:val="24"/>
        </w:rPr>
        <w:t>Vatti</w:t>
      </w:r>
      <w:proofErr w:type="spellEnd"/>
      <w:r w:rsidR="001843A0">
        <w:rPr>
          <w:rFonts w:ascii="Times New Roman" w:hAnsi="Times New Roman" w:cs="Times New Roman"/>
          <w:sz w:val="24"/>
          <w:szCs w:val="24"/>
        </w:rPr>
        <w:t xml:space="preserve"> caught her breath, Baas jumped on the edge of the</w:t>
      </w:r>
      <w:r w:rsidR="000B68C6">
        <w:rPr>
          <w:rFonts w:ascii="Times New Roman" w:hAnsi="Times New Roman" w:cs="Times New Roman"/>
          <w:sz w:val="24"/>
          <w:szCs w:val="24"/>
        </w:rPr>
        <w:t xml:space="preserve"> wall and smirked.</w:t>
      </w:r>
    </w:p>
    <w:p w:rsidR="000B68C6" w:rsidRDefault="000B68C6">
      <w:pPr>
        <w:rPr>
          <w:rFonts w:ascii="Times New Roman" w:hAnsi="Times New Roman" w:cs="Times New Roman"/>
          <w:sz w:val="24"/>
          <w:szCs w:val="24"/>
        </w:rPr>
      </w:pPr>
    </w:p>
    <w:p w:rsidR="000B68C6" w:rsidRDefault="000B68C6">
      <w:pPr>
        <w:rPr>
          <w:rFonts w:ascii="Times New Roman" w:hAnsi="Times New Roman" w:cs="Times New Roman"/>
          <w:sz w:val="24"/>
          <w:szCs w:val="24"/>
        </w:rPr>
      </w:pPr>
      <w:r>
        <w:rPr>
          <w:rFonts w:ascii="Times New Roman" w:hAnsi="Times New Roman" w:cs="Times New Roman"/>
          <w:sz w:val="24"/>
          <w:szCs w:val="24"/>
        </w:rPr>
        <w:t>“Or maybe, you actually did enjoy it and now you’re just trying</w:t>
      </w:r>
      <w:r w:rsidR="0005444E">
        <w:rPr>
          <w:rFonts w:ascii="Times New Roman" w:hAnsi="Times New Roman" w:cs="Times New Roman"/>
          <w:sz w:val="24"/>
          <w:szCs w:val="24"/>
        </w:rPr>
        <w:t xml:space="preserve"> to cover up your love for me with anger.”</w:t>
      </w:r>
    </w:p>
    <w:p w:rsidR="0005444E" w:rsidRDefault="0005444E">
      <w:pPr>
        <w:rPr>
          <w:rFonts w:ascii="Times New Roman" w:hAnsi="Times New Roman" w:cs="Times New Roman"/>
          <w:sz w:val="24"/>
          <w:szCs w:val="24"/>
        </w:rPr>
      </w:pPr>
    </w:p>
    <w:p w:rsidR="0005444E" w:rsidRDefault="0005444E">
      <w:pPr>
        <w:rPr>
          <w:rFonts w:ascii="Times New Roman" w:hAnsi="Times New Roman" w:cs="Times New Roman"/>
          <w:sz w:val="24"/>
          <w:szCs w:val="24"/>
        </w:rPr>
      </w:pPr>
      <w:r>
        <w:rPr>
          <w:rFonts w:ascii="Times New Roman" w:hAnsi="Times New Roman" w:cs="Times New Roman"/>
          <w:sz w:val="24"/>
          <w:szCs w:val="24"/>
        </w:rPr>
        <w:t xml:space="preserve">Baas had only meant it as a joke, but his comment made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heart began to</w:t>
      </w:r>
      <w:r w:rsidR="00282E0B">
        <w:rPr>
          <w:rFonts w:ascii="Times New Roman" w:hAnsi="Times New Roman" w:cs="Times New Roman"/>
          <w:sz w:val="24"/>
          <w:szCs w:val="24"/>
        </w:rPr>
        <w:t xml:space="preserve"> beat faster. Out of frustration she quickly pulled her sword out to continue her chase. Baas knew what to do. Walking along the edge of the wall</w:t>
      </w:r>
      <w:r w:rsidR="003113C3">
        <w:rPr>
          <w:rFonts w:ascii="Times New Roman" w:hAnsi="Times New Roman" w:cs="Times New Roman"/>
          <w:sz w:val="24"/>
          <w:szCs w:val="24"/>
        </w:rPr>
        <w:t xml:space="preserve"> he came to a rope. The rope was tied to the wall Baas was standing on an</w:t>
      </w:r>
      <w:r w:rsidR="00DF6F98">
        <w:rPr>
          <w:rFonts w:ascii="Times New Roman" w:hAnsi="Times New Roman" w:cs="Times New Roman"/>
          <w:sz w:val="24"/>
          <w:szCs w:val="24"/>
        </w:rPr>
        <w:t>d lead to the side of the boat.</w:t>
      </w:r>
    </w:p>
    <w:p w:rsidR="00DF6F98" w:rsidRDefault="00DF6F98">
      <w:pPr>
        <w:rPr>
          <w:rFonts w:ascii="Times New Roman" w:hAnsi="Times New Roman" w:cs="Times New Roman"/>
          <w:sz w:val="24"/>
          <w:szCs w:val="24"/>
        </w:rPr>
      </w:pPr>
    </w:p>
    <w:p w:rsidR="00DF6F98" w:rsidRDefault="00DF6F98">
      <w:pPr>
        <w:rPr>
          <w:rFonts w:ascii="Times New Roman" w:hAnsi="Times New Roman" w:cs="Times New Roman"/>
          <w:sz w:val="24"/>
          <w:szCs w:val="24"/>
        </w:rPr>
      </w:pPr>
      <w:r>
        <w:rPr>
          <w:rFonts w:ascii="Times New Roman" w:hAnsi="Times New Roman" w:cs="Times New Roman"/>
          <w:sz w:val="24"/>
          <w:szCs w:val="24"/>
        </w:rPr>
        <w:t xml:space="preserve">“Admit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He then jumped off the side. A quick flash of worry came over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expecting to see a wounded Baas at the bottom of the ship</w:t>
      </w:r>
      <w:r w:rsidR="00A6596E">
        <w:rPr>
          <w:rFonts w:ascii="Times New Roman" w:hAnsi="Times New Roman" w:cs="Times New Roman"/>
          <w:sz w:val="24"/>
          <w:szCs w:val="24"/>
        </w:rPr>
        <w:t xml:space="preserve">. To her surprise, Baas was fine. When he jumped, he put his sword over his head and, grabbing both ends, he slid down the rope. As he did, he called out to </w:t>
      </w:r>
      <w:proofErr w:type="spellStart"/>
      <w:r w:rsidR="00A6596E">
        <w:rPr>
          <w:rFonts w:ascii="Times New Roman" w:hAnsi="Times New Roman" w:cs="Times New Roman"/>
          <w:sz w:val="24"/>
          <w:szCs w:val="24"/>
        </w:rPr>
        <w:t>Vatti</w:t>
      </w:r>
      <w:proofErr w:type="spellEnd"/>
      <w:r w:rsidR="00A6596E">
        <w:rPr>
          <w:rFonts w:ascii="Times New Roman" w:hAnsi="Times New Roman" w:cs="Times New Roman"/>
          <w:sz w:val="24"/>
          <w:szCs w:val="24"/>
        </w:rPr>
        <w:t xml:space="preserve"> finishing his sentence.</w:t>
      </w:r>
    </w:p>
    <w:p w:rsidR="00A6596E" w:rsidRDefault="00A6596E">
      <w:pPr>
        <w:rPr>
          <w:rFonts w:ascii="Times New Roman" w:hAnsi="Times New Roman" w:cs="Times New Roman"/>
          <w:sz w:val="24"/>
          <w:szCs w:val="24"/>
        </w:rPr>
      </w:pPr>
    </w:p>
    <w:p w:rsidR="00A6596E" w:rsidRDefault="00A6596E">
      <w:pPr>
        <w:rPr>
          <w:rFonts w:ascii="Times New Roman" w:hAnsi="Times New Roman" w:cs="Times New Roman"/>
          <w:sz w:val="24"/>
          <w:szCs w:val="24"/>
        </w:rPr>
      </w:pPr>
      <w:r>
        <w:rPr>
          <w:rFonts w:ascii="Times New Roman" w:hAnsi="Times New Roman" w:cs="Times New Roman"/>
          <w:sz w:val="24"/>
          <w:szCs w:val="24"/>
        </w:rPr>
        <w:t xml:space="preserve">“You missed </w:t>
      </w:r>
      <w:proofErr w:type="spellStart"/>
      <w:r>
        <w:rPr>
          <w:rFonts w:ascii="Times New Roman" w:hAnsi="Times New Roman" w:cs="Times New Roman"/>
          <w:sz w:val="24"/>
          <w:szCs w:val="24"/>
        </w:rPr>
        <w:t>meeeee</w:t>
      </w:r>
      <w:proofErr w:type="spellEnd"/>
      <w:r>
        <w:rPr>
          <w:rFonts w:ascii="Times New Roman" w:hAnsi="Times New Roman" w:cs="Times New Roman"/>
          <w:sz w:val="24"/>
          <w:szCs w:val="24"/>
        </w:rPr>
        <w:t>.”</w:t>
      </w:r>
    </w:p>
    <w:p w:rsidR="00A6596E" w:rsidRDefault="00A6596E">
      <w:pPr>
        <w:rPr>
          <w:rFonts w:ascii="Times New Roman" w:hAnsi="Times New Roman" w:cs="Times New Roman"/>
          <w:sz w:val="24"/>
          <w:szCs w:val="24"/>
        </w:rPr>
      </w:pPr>
    </w:p>
    <w:p w:rsidR="00A6596E" w:rsidRDefault="00A6596E">
      <w:pPr>
        <w:rPr>
          <w:rFonts w:ascii="Times New Roman" w:hAnsi="Times New Roman" w:cs="Times New Roman"/>
          <w:sz w:val="24"/>
          <w:szCs w:val="24"/>
        </w:rPr>
      </w:pPr>
      <w:r>
        <w:rPr>
          <w:rFonts w:ascii="Times New Roman" w:hAnsi="Times New Roman" w:cs="Times New Roman"/>
          <w:sz w:val="24"/>
          <w:szCs w:val="24"/>
        </w:rPr>
        <w:t>Before reaching the end,</w:t>
      </w:r>
      <w:r w:rsidR="003571E3">
        <w:rPr>
          <w:rFonts w:ascii="Times New Roman" w:hAnsi="Times New Roman" w:cs="Times New Roman"/>
          <w:sz w:val="24"/>
          <w:szCs w:val="24"/>
        </w:rPr>
        <w:t xml:space="preserve"> Baas let go of the blade of his sword allowing him to fall. After rolling and regaining his balance, he looked back at the mast. Just as he thought, </w:t>
      </w:r>
      <w:proofErr w:type="spellStart"/>
      <w:r w:rsidR="003571E3">
        <w:rPr>
          <w:rFonts w:ascii="Times New Roman" w:hAnsi="Times New Roman" w:cs="Times New Roman"/>
          <w:sz w:val="24"/>
          <w:szCs w:val="24"/>
        </w:rPr>
        <w:t>Vatti</w:t>
      </w:r>
      <w:proofErr w:type="spellEnd"/>
      <w:r w:rsidR="003571E3">
        <w:rPr>
          <w:rFonts w:ascii="Times New Roman" w:hAnsi="Times New Roman" w:cs="Times New Roman"/>
          <w:sz w:val="24"/>
          <w:szCs w:val="24"/>
        </w:rPr>
        <w:t xml:space="preserve"> was sliding down it as well using her sword. She landed in front of Baas, sticking the landing with a squat.</w:t>
      </w:r>
    </w:p>
    <w:p w:rsidR="003571E3" w:rsidRDefault="003571E3">
      <w:pPr>
        <w:rPr>
          <w:rFonts w:ascii="Times New Roman" w:hAnsi="Times New Roman" w:cs="Times New Roman"/>
          <w:sz w:val="24"/>
          <w:szCs w:val="24"/>
        </w:rPr>
      </w:pPr>
    </w:p>
    <w:p w:rsidR="003571E3" w:rsidRDefault="001E520F">
      <w:pPr>
        <w:rPr>
          <w:rFonts w:ascii="Times New Roman" w:hAnsi="Times New Roman" w:cs="Times New Roman"/>
          <w:sz w:val="24"/>
          <w:szCs w:val="24"/>
        </w:rPr>
      </w:pPr>
      <w:r>
        <w:rPr>
          <w:rFonts w:ascii="Times New Roman" w:hAnsi="Times New Roman" w:cs="Times New Roman"/>
          <w:sz w:val="24"/>
          <w:szCs w:val="24"/>
        </w:rPr>
        <w:lastRenderedPageBreak/>
        <w:t xml:space="preserve">“It’s okay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Baas said smiling “I </w:t>
      </w:r>
      <w:r w:rsidR="0057099F">
        <w:rPr>
          <w:rFonts w:ascii="Times New Roman" w:hAnsi="Times New Roman" w:cs="Times New Roman"/>
          <w:sz w:val="24"/>
          <w:szCs w:val="24"/>
        </w:rPr>
        <w:t>know you missed me. After all, who wouldn’t miss a wonderful dude like me</w:t>
      </w:r>
      <w:r w:rsidR="00B57428">
        <w:rPr>
          <w:rFonts w:ascii="Times New Roman" w:hAnsi="Times New Roman" w:cs="Times New Roman"/>
          <w:sz w:val="24"/>
          <w:szCs w:val="24"/>
        </w:rPr>
        <w:t>? I take it you’ve become nothing without me.</w:t>
      </w:r>
      <w:r>
        <w:rPr>
          <w:rFonts w:ascii="Times New Roman" w:hAnsi="Times New Roman" w:cs="Times New Roman"/>
          <w:sz w:val="24"/>
          <w:szCs w:val="24"/>
        </w:rPr>
        <w:t>”</w:t>
      </w:r>
    </w:p>
    <w:p w:rsidR="00B57428" w:rsidRDefault="00B57428">
      <w:pPr>
        <w:rPr>
          <w:rFonts w:ascii="Times New Roman" w:hAnsi="Times New Roman" w:cs="Times New Roman"/>
          <w:sz w:val="24"/>
          <w:szCs w:val="24"/>
        </w:rPr>
      </w:pPr>
    </w:p>
    <w:p w:rsidR="00B57428" w:rsidRDefault="00B57428">
      <w:pPr>
        <w:rPr>
          <w:rFonts w:ascii="Times New Roman" w:hAnsi="Times New Roman" w:cs="Times New Roman"/>
          <w:sz w:val="24"/>
          <w:szCs w:val="24"/>
        </w:rPr>
      </w:pPr>
      <w:r>
        <w:rPr>
          <w:rFonts w:ascii="Times New Roman" w:hAnsi="Times New Roman" w:cs="Times New Roman"/>
          <w:sz w:val="24"/>
          <w:szCs w:val="24"/>
        </w:rPr>
        <w:t xml:space="preserve">“I’ve become nothing!?”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She jumped forward with a barrage of slices, all of which Baas dodged.</w:t>
      </w:r>
    </w:p>
    <w:p w:rsidR="00B57428" w:rsidRDefault="00B57428">
      <w:pPr>
        <w:rPr>
          <w:rFonts w:ascii="Times New Roman" w:hAnsi="Times New Roman" w:cs="Times New Roman"/>
          <w:sz w:val="24"/>
          <w:szCs w:val="24"/>
        </w:rPr>
      </w:pPr>
    </w:p>
    <w:p w:rsidR="00B57428" w:rsidRDefault="00B57428">
      <w:pPr>
        <w:rPr>
          <w:rFonts w:ascii="Times New Roman" w:hAnsi="Times New Roman" w:cs="Times New Roman"/>
          <w:sz w:val="24"/>
          <w:szCs w:val="24"/>
        </w:rPr>
      </w:pPr>
      <w:r>
        <w:rPr>
          <w:rFonts w:ascii="Times New Roman" w:hAnsi="Times New Roman" w:cs="Times New Roman"/>
          <w:sz w:val="24"/>
          <w:szCs w:val="24"/>
        </w:rPr>
        <w:t xml:space="preserve">“Well, looked what I’ve done.” </w:t>
      </w:r>
      <w:proofErr w:type="gramStart"/>
      <w:r>
        <w:rPr>
          <w:rFonts w:ascii="Times New Roman" w:hAnsi="Times New Roman" w:cs="Times New Roman"/>
          <w:sz w:val="24"/>
          <w:szCs w:val="24"/>
        </w:rPr>
        <w:t>Baas pointed out while dodging.</w:t>
      </w:r>
      <w:proofErr w:type="gramEnd"/>
      <w:r>
        <w:rPr>
          <w:rFonts w:ascii="Times New Roman" w:hAnsi="Times New Roman" w:cs="Times New Roman"/>
          <w:sz w:val="24"/>
          <w:szCs w:val="24"/>
        </w:rPr>
        <w:t xml:space="preserve"> “I joined the greatest team in Orange and left earlier than anyone in the country.</w:t>
      </w:r>
    </w:p>
    <w:p w:rsidR="00B57428" w:rsidRDefault="00B57428">
      <w:pPr>
        <w:rPr>
          <w:rFonts w:ascii="Times New Roman" w:hAnsi="Times New Roman" w:cs="Times New Roman"/>
          <w:sz w:val="24"/>
          <w:szCs w:val="24"/>
        </w:rPr>
      </w:pPr>
    </w:p>
    <w:p w:rsidR="00B57428" w:rsidRDefault="00B57428">
      <w:pPr>
        <w:rPr>
          <w:rFonts w:ascii="Times New Roman" w:hAnsi="Times New Roman" w:cs="Times New Roman"/>
          <w:sz w:val="24"/>
          <w:szCs w:val="24"/>
        </w:rPr>
      </w:pPr>
      <w:r>
        <w:rPr>
          <w:rFonts w:ascii="Times New Roman" w:hAnsi="Times New Roman" w:cs="Times New Roman"/>
          <w:sz w:val="24"/>
          <w:szCs w:val="24"/>
        </w:rPr>
        <w:t xml:space="preserve">All the while swinging,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responded.</w:t>
      </w:r>
    </w:p>
    <w:p w:rsidR="00B57428" w:rsidRDefault="00B57428">
      <w:pPr>
        <w:rPr>
          <w:rFonts w:ascii="Times New Roman" w:hAnsi="Times New Roman" w:cs="Times New Roman"/>
          <w:sz w:val="24"/>
          <w:szCs w:val="24"/>
        </w:rPr>
      </w:pPr>
      <w:r>
        <w:rPr>
          <w:rFonts w:ascii="Times New Roman" w:hAnsi="Times New Roman" w:cs="Times New Roman"/>
          <w:sz w:val="24"/>
          <w:szCs w:val="24"/>
        </w:rPr>
        <w:t>“You think that’s impressive? I’m a Great One and I’m still 16 years old.”</w:t>
      </w:r>
    </w:p>
    <w:p w:rsidR="00C235DB" w:rsidRDefault="00C235DB">
      <w:pPr>
        <w:rPr>
          <w:rFonts w:ascii="Times New Roman" w:hAnsi="Times New Roman" w:cs="Times New Roman"/>
          <w:sz w:val="24"/>
          <w:szCs w:val="24"/>
        </w:rPr>
      </w:pPr>
    </w:p>
    <w:p w:rsidR="00D17CB5" w:rsidRDefault="00B57428">
      <w:pPr>
        <w:rPr>
          <w:rFonts w:ascii="Times New Roman" w:hAnsi="Times New Roman" w:cs="Times New Roman"/>
          <w:sz w:val="24"/>
          <w:szCs w:val="24"/>
        </w:rPr>
      </w:pPr>
      <w:r>
        <w:rPr>
          <w:rFonts w:ascii="Times New Roman" w:hAnsi="Times New Roman" w:cs="Times New Roman"/>
          <w:sz w:val="24"/>
          <w:szCs w:val="24"/>
        </w:rPr>
        <w:t>“I hear you’re known for your strategy, not your fighting skills.”</w:t>
      </w:r>
    </w:p>
    <w:p w:rsidR="00C235DB" w:rsidRDefault="00C235DB">
      <w:pPr>
        <w:rPr>
          <w:rFonts w:ascii="Times New Roman" w:hAnsi="Times New Roman" w:cs="Times New Roman"/>
          <w:sz w:val="24"/>
          <w:szCs w:val="24"/>
        </w:rPr>
      </w:pPr>
    </w:p>
    <w:p w:rsidR="00D17CB5" w:rsidRDefault="00D17CB5">
      <w:pPr>
        <w:rPr>
          <w:rFonts w:ascii="Times New Roman" w:hAnsi="Times New Roman" w:cs="Times New Roman"/>
          <w:sz w:val="24"/>
          <w:szCs w:val="24"/>
        </w:rPr>
      </w:pPr>
      <w:r>
        <w:rPr>
          <w:rFonts w:ascii="Times New Roman" w:hAnsi="Times New Roman" w:cs="Times New Roman"/>
          <w:sz w:val="24"/>
          <w:szCs w:val="24"/>
        </w:rPr>
        <w:t xml:space="preserve">“Are you saying I can’t </w:t>
      </w:r>
      <w:proofErr w:type="gramStart"/>
      <w:r>
        <w:rPr>
          <w:rFonts w:ascii="Times New Roman" w:hAnsi="Times New Roman" w:cs="Times New Roman"/>
          <w:sz w:val="24"/>
          <w:szCs w:val="24"/>
        </w:rPr>
        <w:t>fight!</w:t>
      </w:r>
      <w:proofErr w:type="gramEnd"/>
      <w:r>
        <w:rPr>
          <w:rFonts w:ascii="Times New Roman" w:hAnsi="Times New Roman" w:cs="Times New Roman"/>
          <w:sz w:val="24"/>
          <w:szCs w:val="24"/>
        </w:rPr>
        <w:t>”</w:t>
      </w:r>
    </w:p>
    <w:p w:rsidR="00D17CB5" w:rsidRDefault="00D17CB5">
      <w:pPr>
        <w:rPr>
          <w:rFonts w:ascii="Times New Roman" w:hAnsi="Times New Roman" w:cs="Times New Roman"/>
          <w:sz w:val="24"/>
          <w:szCs w:val="24"/>
        </w:rPr>
      </w:pPr>
    </w:p>
    <w:p w:rsidR="00D17CB5" w:rsidRDefault="0081387A">
      <w:pPr>
        <w:rPr>
          <w:rFonts w:ascii="Times New Roman" w:hAnsi="Times New Roman" w:cs="Times New Roman"/>
          <w:sz w:val="24"/>
          <w:szCs w:val="24"/>
        </w:rPr>
      </w:pPr>
      <w:r>
        <w:rPr>
          <w:rFonts w:ascii="Times New Roman" w:hAnsi="Times New Roman" w:cs="Times New Roman"/>
          <w:sz w:val="24"/>
          <w:szCs w:val="24"/>
        </w:rPr>
        <w:t>“No. I’m just saying I’ve gotten better than you. I’m known for my skills.”</w:t>
      </w:r>
    </w:p>
    <w:p w:rsidR="00216649" w:rsidRDefault="00216649">
      <w:pPr>
        <w:rPr>
          <w:rFonts w:ascii="Times New Roman" w:hAnsi="Times New Roman" w:cs="Times New Roman"/>
          <w:sz w:val="24"/>
          <w:szCs w:val="24"/>
        </w:rPr>
      </w:pPr>
    </w:p>
    <w:p w:rsidR="00216649" w:rsidRDefault="00216649">
      <w:pPr>
        <w:rPr>
          <w:rFonts w:ascii="Times New Roman" w:hAnsi="Times New Roman" w:cs="Times New Roman"/>
          <w:sz w:val="24"/>
          <w:szCs w:val="24"/>
        </w:rPr>
      </w:pPr>
      <w:r>
        <w:rPr>
          <w:rFonts w:ascii="Times New Roman" w:hAnsi="Times New Roman" w:cs="Times New Roman"/>
          <w:sz w:val="24"/>
          <w:szCs w:val="24"/>
        </w:rPr>
        <w:t>“How can you even say that?”</w:t>
      </w:r>
    </w:p>
    <w:p w:rsidR="00216649" w:rsidRDefault="00216649">
      <w:pPr>
        <w:rPr>
          <w:rFonts w:ascii="Times New Roman" w:hAnsi="Times New Roman" w:cs="Times New Roman"/>
          <w:sz w:val="24"/>
          <w:szCs w:val="24"/>
        </w:rPr>
      </w:pPr>
    </w:p>
    <w:p w:rsidR="00216649" w:rsidRDefault="00216649">
      <w:pPr>
        <w:rPr>
          <w:rFonts w:ascii="Times New Roman" w:hAnsi="Times New Roman" w:cs="Times New Roman"/>
          <w:sz w:val="24"/>
          <w:szCs w:val="24"/>
        </w:rPr>
      </w:pPr>
      <w:proofErr w:type="gramStart"/>
      <w:r>
        <w:rPr>
          <w:rFonts w:ascii="Times New Roman" w:hAnsi="Times New Roman" w:cs="Times New Roman"/>
          <w:sz w:val="24"/>
          <w:szCs w:val="24"/>
        </w:rPr>
        <w:t>“Because it’s true.”</w:t>
      </w:r>
      <w:proofErr w:type="gramEnd"/>
    </w:p>
    <w:p w:rsidR="00216649" w:rsidRDefault="00216649">
      <w:pPr>
        <w:rPr>
          <w:rFonts w:ascii="Times New Roman" w:hAnsi="Times New Roman" w:cs="Times New Roman"/>
          <w:sz w:val="24"/>
          <w:szCs w:val="24"/>
        </w:rPr>
      </w:pPr>
    </w:p>
    <w:p w:rsidR="009435B1" w:rsidRDefault="0021664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getting angrier and angrier. Baas’ statements were making no sense. Plus, he was making a fool of himself.</w:t>
      </w:r>
      <w:r w:rsidR="004D41CC">
        <w:rPr>
          <w:rFonts w:ascii="Times New Roman" w:hAnsi="Times New Roman" w:cs="Times New Roman"/>
          <w:sz w:val="24"/>
          <w:szCs w:val="24"/>
        </w:rPr>
        <w:t xml:space="preserve"> He was not using his weapons at all. He was just dodging blows. </w:t>
      </w:r>
      <w:r w:rsidR="009435B1">
        <w:rPr>
          <w:rFonts w:ascii="Times New Roman" w:hAnsi="Times New Roman" w:cs="Times New Roman"/>
          <w:sz w:val="24"/>
          <w:szCs w:val="24"/>
        </w:rPr>
        <w:t>Eventually he would run out of steam. He needed some offense.</w:t>
      </w:r>
      <w:r w:rsidR="00E6207A">
        <w:rPr>
          <w:rFonts w:ascii="Times New Roman" w:hAnsi="Times New Roman" w:cs="Times New Roman"/>
          <w:sz w:val="24"/>
          <w:szCs w:val="24"/>
        </w:rPr>
        <w:t xml:space="preserve"> </w:t>
      </w:r>
      <w:proofErr w:type="gramStart"/>
      <w:r w:rsidR="00E6207A">
        <w:rPr>
          <w:rFonts w:ascii="Times New Roman" w:hAnsi="Times New Roman" w:cs="Times New Roman"/>
          <w:sz w:val="24"/>
          <w:szCs w:val="24"/>
        </w:rPr>
        <w:t>A better fighter than her?</w:t>
      </w:r>
      <w:proofErr w:type="gramEnd"/>
      <w:r w:rsidR="00E6207A">
        <w:rPr>
          <w:rFonts w:ascii="Times New Roman" w:hAnsi="Times New Roman" w:cs="Times New Roman"/>
          <w:sz w:val="24"/>
          <w:szCs w:val="24"/>
        </w:rPr>
        <w:t xml:space="preserve"> As if.</w:t>
      </w:r>
      <w:r w:rsidR="008B2792">
        <w:rPr>
          <w:rFonts w:ascii="Times New Roman" w:hAnsi="Times New Roman" w:cs="Times New Roman"/>
          <w:sz w:val="24"/>
          <w:szCs w:val="24"/>
        </w:rPr>
        <w:t xml:space="preserve"> </w:t>
      </w:r>
      <w:r w:rsidR="00971957">
        <w:rPr>
          <w:rFonts w:ascii="Times New Roman" w:hAnsi="Times New Roman" w:cs="Times New Roman"/>
          <w:sz w:val="24"/>
          <w:szCs w:val="24"/>
        </w:rPr>
        <w:t xml:space="preserve">He was so busy trying to have fun that he didn’t realize his horrible fighting strategy. </w:t>
      </w:r>
      <w:r w:rsidR="008B2792">
        <w:rPr>
          <w:rFonts w:ascii="Times New Roman" w:hAnsi="Times New Roman" w:cs="Times New Roman"/>
          <w:sz w:val="24"/>
          <w:szCs w:val="24"/>
        </w:rPr>
        <w:t xml:space="preserve">He didn’t remember all the times she beat him. All the times she proved herself better. She was the reason </w:t>
      </w:r>
      <w:r w:rsidR="008B2792">
        <w:rPr>
          <w:rFonts w:ascii="Times New Roman" w:hAnsi="Times New Roman" w:cs="Times New Roman"/>
          <w:sz w:val="24"/>
          <w:szCs w:val="24"/>
        </w:rPr>
        <w:lastRenderedPageBreak/>
        <w:t>Baas was good in the first place. Were it not for her, Baas would be just another</w:t>
      </w:r>
      <w:r w:rsidR="00F81B61">
        <w:rPr>
          <w:rFonts w:ascii="Times New Roman" w:hAnsi="Times New Roman" w:cs="Times New Roman"/>
          <w:sz w:val="24"/>
          <w:szCs w:val="24"/>
        </w:rPr>
        <w:t xml:space="preserve"> ordinary</w:t>
      </w:r>
      <w:r w:rsidR="008B2792">
        <w:rPr>
          <w:rFonts w:ascii="Times New Roman" w:hAnsi="Times New Roman" w:cs="Times New Roman"/>
          <w:sz w:val="24"/>
          <w:szCs w:val="24"/>
        </w:rPr>
        <w:t xml:space="preserve"> L</w:t>
      </w:r>
      <w:r w:rsidR="00105DEB">
        <w:rPr>
          <w:rFonts w:ascii="Times New Roman" w:hAnsi="Times New Roman" w:cs="Times New Roman"/>
          <w:sz w:val="24"/>
          <w:szCs w:val="24"/>
        </w:rPr>
        <w:t xml:space="preserve">eader. </w:t>
      </w:r>
      <w:proofErr w:type="spellStart"/>
      <w:r w:rsidR="00105DEB">
        <w:rPr>
          <w:rFonts w:ascii="Times New Roman" w:hAnsi="Times New Roman" w:cs="Times New Roman"/>
          <w:sz w:val="24"/>
          <w:szCs w:val="24"/>
        </w:rPr>
        <w:t>Vatti</w:t>
      </w:r>
      <w:proofErr w:type="spellEnd"/>
      <w:r w:rsidR="00105DEB">
        <w:rPr>
          <w:rFonts w:ascii="Times New Roman" w:hAnsi="Times New Roman" w:cs="Times New Roman"/>
          <w:sz w:val="24"/>
          <w:szCs w:val="24"/>
        </w:rPr>
        <w:t xml:space="preserve"> knew that, and it was time to remind Baas.</w:t>
      </w:r>
    </w:p>
    <w:p w:rsidR="009435B1" w:rsidRDefault="009435B1">
      <w:pPr>
        <w:rPr>
          <w:rFonts w:ascii="Times New Roman" w:hAnsi="Times New Roman" w:cs="Times New Roman"/>
          <w:sz w:val="24"/>
          <w:szCs w:val="24"/>
        </w:rPr>
      </w:pPr>
    </w:p>
    <w:p w:rsidR="00216649" w:rsidRDefault="008B2792">
      <w:pPr>
        <w:rPr>
          <w:rFonts w:ascii="Times New Roman" w:hAnsi="Times New Roman" w:cs="Times New Roman"/>
          <w:sz w:val="24"/>
          <w:szCs w:val="24"/>
        </w:rPr>
      </w:pPr>
      <w:r>
        <w:rPr>
          <w:rFonts w:ascii="Times New Roman" w:hAnsi="Times New Roman" w:cs="Times New Roman"/>
          <w:sz w:val="24"/>
          <w:szCs w:val="24"/>
        </w:rPr>
        <w:t>She</w:t>
      </w:r>
      <w:r w:rsidR="009435B1">
        <w:rPr>
          <w:rFonts w:ascii="Times New Roman" w:hAnsi="Times New Roman" w:cs="Times New Roman"/>
          <w:sz w:val="24"/>
          <w:szCs w:val="24"/>
        </w:rPr>
        <w:t xml:space="preserve"> jumped in the air and put immense power in her next attack</w:t>
      </w:r>
      <w:r>
        <w:rPr>
          <w:rFonts w:ascii="Times New Roman" w:hAnsi="Times New Roman" w:cs="Times New Roman"/>
          <w:sz w:val="24"/>
          <w:szCs w:val="24"/>
        </w:rPr>
        <w:t>, hoping for it to be a finisher. It was a</w:t>
      </w:r>
      <w:r w:rsidR="0004775D">
        <w:rPr>
          <w:rFonts w:ascii="Times New Roman" w:hAnsi="Times New Roman" w:cs="Times New Roman"/>
          <w:sz w:val="24"/>
          <w:szCs w:val="24"/>
        </w:rPr>
        <w:t xml:space="preserve"> downward slice toward Baas. As she did, she screamed at Baas in anger for underestimating her skills.</w:t>
      </w:r>
    </w:p>
    <w:p w:rsidR="00E31C48" w:rsidRDefault="00E31C48">
      <w:pPr>
        <w:rPr>
          <w:rFonts w:ascii="Times New Roman" w:hAnsi="Times New Roman" w:cs="Times New Roman"/>
          <w:sz w:val="24"/>
          <w:szCs w:val="24"/>
        </w:rPr>
      </w:pPr>
    </w:p>
    <w:p w:rsidR="00E31C48" w:rsidRDefault="00E31C48">
      <w:pPr>
        <w:rPr>
          <w:rFonts w:ascii="Times New Roman" w:hAnsi="Times New Roman" w:cs="Times New Roman"/>
          <w:sz w:val="24"/>
          <w:szCs w:val="24"/>
        </w:rPr>
      </w:pPr>
      <w:r>
        <w:rPr>
          <w:rFonts w:ascii="Times New Roman" w:hAnsi="Times New Roman" w:cs="Times New Roman"/>
          <w:sz w:val="24"/>
          <w:szCs w:val="24"/>
        </w:rPr>
        <w:t xml:space="preserve">“DO YOU KNOW HOW MANY TIMES WE’VE </w:t>
      </w:r>
      <w:proofErr w:type="gramStart"/>
      <w:r>
        <w:rPr>
          <w:rFonts w:ascii="Times New Roman" w:hAnsi="Times New Roman" w:cs="Times New Roman"/>
          <w:sz w:val="24"/>
          <w:szCs w:val="24"/>
        </w:rPr>
        <w:t>FOUGHT!</w:t>
      </w:r>
      <w:proofErr w:type="gramEnd"/>
      <w:r>
        <w:rPr>
          <w:rFonts w:ascii="Times New Roman" w:hAnsi="Times New Roman" w:cs="Times New Roman"/>
          <w:sz w:val="24"/>
          <w:szCs w:val="24"/>
        </w:rPr>
        <w:t>”</w:t>
      </w:r>
    </w:p>
    <w:p w:rsidR="00E31C48" w:rsidRDefault="00E31C48">
      <w:pPr>
        <w:rPr>
          <w:rFonts w:ascii="Times New Roman" w:hAnsi="Times New Roman" w:cs="Times New Roman"/>
          <w:sz w:val="24"/>
          <w:szCs w:val="24"/>
        </w:rPr>
      </w:pPr>
    </w:p>
    <w:p w:rsidR="00E31C48" w:rsidRDefault="00E31C48">
      <w:pPr>
        <w:rPr>
          <w:rFonts w:ascii="Times New Roman" w:hAnsi="Times New Roman" w:cs="Times New Roman"/>
          <w:sz w:val="24"/>
          <w:szCs w:val="24"/>
        </w:rPr>
      </w:pPr>
      <w:proofErr w:type="gramStart"/>
      <w:r>
        <w:rPr>
          <w:rFonts w:ascii="Times New Roman" w:hAnsi="Times New Roman" w:cs="Times New Roman"/>
          <w:sz w:val="24"/>
          <w:szCs w:val="24"/>
        </w:rPr>
        <w:t>Baas smirked.</w:t>
      </w:r>
      <w:proofErr w:type="gramEnd"/>
      <w:r>
        <w:rPr>
          <w:rFonts w:ascii="Times New Roman" w:hAnsi="Times New Roman" w:cs="Times New Roman"/>
          <w:sz w:val="24"/>
          <w:szCs w:val="24"/>
        </w:rPr>
        <w:t xml:space="preserve"> That’s what he had been waiting for.</w:t>
      </w:r>
    </w:p>
    <w:p w:rsidR="00E31C48" w:rsidRDefault="00E31C48">
      <w:pPr>
        <w:rPr>
          <w:rFonts w:ascii="Times New Roman" w:hAnsi="Times New Roman" w:cs="Times New Roman"/>
          <w:sz w:val="24"/>
          <w:szCs w:val="24"/>
        </w:rPr>
      </w:pPr>
    </w:p>
    <w:p w:rsidR="00E31C48" w:rsidRDefault="00E31C4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E31C48" w:rsidRDefault="00E31C48">
      <w:pPr>
        <w:rPr>
          <w:rFonts w:ascii="Times New Roman" w:hAnsi="Times New Roman" w:cs="Times New Roman"/>
          <w:sz w:val="24"/>
          <w:szCs w:val="24"/>
        </w:rPr>
      </w:pPr>
    </w:p>
    <w:p w:rsidR="00E31C48" w:rsidRDefault="00E31C48">
      <w:pPr>
        <w:rPr>
          <w:rFonts w:ascii="Times New Roman" w:hAnsi="Times New Roman" w:cs="Times New Roman"/>
          <w:sz w:val="24"/>
          <w:szCs w:val="24"/>
        </w:rPr>
      </w:pPr>
      <w:r>
        <w:rPr>
          <w:rFonts w:ascii="Times New Roman" w:hAnsi="Times New Roman" w:cs="Times New Roman"/>
          <w:sz w:val="24"/>
          <w:szCs w:val="24"/>
        </w:rPr>
        <w:t>In the midst of her comment, Baas finally pulled out his sword</w:t>
      </w:r>
      <w:r w:rsidR="00374A66">
        <w:rPr>
          <w:rFonts w:ascii="Times New Roman" w:hAnsi="Times New Roman" w:cs="Times New Roman"/>
          <w:sz w:val="24"/>
          <w:szCs w:val="24"/>
        </w:rPr>
        <w:t xml:space="preserve"> to block her attack</w:t>
      </w:r>
      <w:r>
        <w:rPr>
          <w:rFonts w:ascii="Times New Roman" w:hAnsi="Times New Roman" w:cs="Times New Roman"/>
          <w:sz w:val="24"/>
          <w:szCs w:val="24"/>
        </w:rPr>
        <w:t>.</w:t>
      </w:r>
      <w:r w:rsidR="00374A66">
        <w:rPr>
          <w:rFonts w:ascii="Times New Roman" w:hAnsi="Times New Roman" w:cs="Times New Roman"/>
          <w:sz w:val="24"/>
          <w:szCs w:val="24"/>
        </w:rPr>
        <w:t xml:space="preserve"> As the realization of this came into </w:t>
      </w:r>
      <w:proofErr w:type="spellStart"/>
      <w:r w:rsidR="00374A66">
        <w:rPr>
          <w:rFonts w:ascii="Times New Roman" w:hAnsi="Times New Roman" w:cs="Times New Roman"/>
          <w:sz w:val="24"/>
          <w:szCs w:val="24"/>
        </w:rPr>
        <w:t>Vatti’s</w:t>
      </w:r>
      <w:proofErr w:type="spellEnd"/>
      <w:r w:rsidR="00374A66">
        <w:rPr>
          <w:rFonts w:ascii="Times New Roman" w:hAnsi="Times New Roman" w:cs="Times New Roman"/>
          <w:sz w:val="24"/>
          <w:szCs w:val="24"/>
        </w:rPr>
        <w:t xml:space="preserve"> brain, Baas looked at her</w:t>
      </w:r>
      <w:r>
        <w:rPr>
          <w:rFonts w:ascii="Times New Roman" w:hAnsi="Times New Roman" w:cs="Times New Roman"/>
          <w:sz w:val="24"/>
          <w:szCs w:val="24"/>
        </w:rPr>
        <w:t xml:space="preserve"> in the eyes with his cocky smirk and said…</w:t>
      </w:r>
    </w:p>
    <w:p w:rsidR="00E31C48" w:rsidRDefault="00E31C48">
      <w:pPr>
        <w:rPr>
          <w:rFonts w:ascii="Times New Roman" w:hAnsi="Times New Roman" w:cs="Times New Roman"/>
          <w:sz w:val="24"/>
          <w:szCs w:val="24"/>
        </w:rPr>
      </w:pPr>
      <w:proofErr w:type="gramStart"/>
      <w:r>
        <w:rPr>
          <w:rFonts w:ascii="Times New Roman" w:hAnsi="Times New Roman" w:cs="Times New Roman"/>
          <w:sz w:val="24"/>
          <w:szCs w:val="24"/>
        </w:rPr>
        <w:t>“One million.”</w:t>
      </w:r>
      <w:proofErr w:type="gramEnd"/>
    </w:p>
    <w:p w:rsidR="00E31C48" w:rsidRDefault="00E31C48">
      <w:pPr>
        <w:rPr>
          <w:rFonts w:ascii="Times New Roman" w:hAnsi="Times New Roman" w:cs="Times New Roman"/>
          <w:sz w:val="24"/>
          <w:szCs w:val="24"/>
        </w:rPr>
      </w:pPr>
    </w:p>
    <w:p w:rsidR="00E31C48" w:rsidRDefault="00E31C48">
      <w:pPr>
        <w:rPr>
          <w:rFonts w:ascii="Times New Roman" w:hAnsi="Times New Roman" w:cs="Times New Roman"/>
          <w:sz w:val="24"/>
          <w:szCs w:val="24"/>
        </w:rPr>
      </w:pPr>
      <w:r>
        <w:rPr>
          <w:rFonts w:ascii="Times New Roman" w:hAnsi="Times New Roman" w:cs="Times New Roman"/>
          <w:sz w:val="24"/>
          <w:szCs w:val="24"/>
        </w:rPr>
        <w:t xml:space="preserve">Those words brought a realization 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This person in front of her, this smug person, it was Baas. This was her friend. And she was engaged in a fight with him. A fight with Baas, her favorite activity to do and she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just blindly swinging.</w:t>
      </w:r>
      <w:r w:rsidR="004E2FB0">
        <w:rPr>
          <w:rFonts w:ascii="Times New Roman" w:hAnsi="Times New Roman" w:cs="Times New Roman"/>
          <w:sz w:val="24"/>
          <w:szCs w:val="24"/>
        </w:rPr>
        <w:t xml:space="preserve"> That wasn’t how it was suppose to 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closed her eyes and sighed.</w:t>
      </w:r>
    </w:p>
    <w:p w:rsidR="009975A5" w:rsidRDefault="009975A5">
      <w:pPr>
        <w:rPr>
          <w:rFonts w:ascii="Times New Roman" w:hAnsi="Times New Roman" w:cs="Times New Roman"/>
          <w:sz w:val="24"/>
          <w:szCs w:val="24"/>
        </w:rPr>
      </w:pPr>
    </w:p>
    <w:p w:rsidR="009975A5" w:rsidRDefault="009975A5">
      <w:pPr>
        <w:rPr>
          <w:rFonts w:ascii="Times New Roman" w:hAnsi="Times New Roman" w:cs="Times New Roman"/>
          <w:sz w:val="24"/>
          <w:szCs w:val="24"/>
        </w:rPr>
      </w:pPr>
      <w:r>
        <w:rPr>
          <w:rFonts w:ascii="Times New Roman" w:hAnsi="Times New Roman" w:cs="Times New Roman"/>
          <w:sz w:val="24"/>
          <w:szCs w:val="24"/>
        </w:rPr>
        <w:t xml:space="preserve">“And how many times have I </w:t>
      </w:r>
      <w:r w:rsidR="00F8588D">
        <w:rPr>
          <w:rFonts w:ascii="Times New Roman" w:hAnsi="Times New Roman" w:cs="Times New Roman"/>
          <w:sz w:val="24"/>
          <w:szCs w:val="24"/>
        </w:rPr>
        <w:t>beaten you?” she asked calmly.</w:t>
      </w:r>
    </w:p>
    <w:p w:rsidR="009975A5" w:rsidRDefault="009975A5">
      <w:pPr>
        <w:rPr>
          <w:rFonts w:ascii="Times New Roman" w:hAnsi="Times New Roman" w:cs="Times New Roman"/>
          <w:sz w:val="24"/>
          <w:szCs w:val="24"/>
        </w:rPr>
      </w:pPr>
    </w:p>
    <w:p w:rsidR="009975A5" w:rsidRDefault="009975A5">
      <w:pPr>
        <w:rPr>
          <w:rFonts w:ascii="Times New Roman" w:hAnsi="Times New Roman" w:cs="Times New Roman"/>
          <w:sz w:val="24"/>
          <w:szCs w:val="24"/>
        </w:rPr>
      </w:pPr>
      <w:r>
        <w:rPr>
          <w:rFonts w:ascii="Times New Roman" w:hAnsi="Times New Roman" w:cs="Times New Roman"/>
          <w:sz w:val="24"/>
          <w:szCs w:val="24"/>
        </w:rPr>
        <w:t>That line brought a huge smile across Baas’ face.</w:t>
      </w:r>
    </w:p>
    <w:p w:rsidR="009975A5" w:rsidRDefault="009975A5">
      <w:pPr>
        <w:rPr>
          <w:rFonts w:ascii="Times New Roman" w:hAnsi="Times New Roman" w:cs="Times New Roman"/>
          <w:sz w:val="24"/>
          <w:szCs w:val="24"/>
        </w:rPr>
      </w:pPr>
      <w:proofErr w:type="gramStart"/>
      <w:r>
        <w:rPr>
          <w:rFonts w:ascii="Times New Roman" w:hAnsi="Times New Roman" w:cs="Times New Roman"/>
          <w:sz w:val="24"/>
          <w:szCs w:val="24"/>
        </w:rPr>
        <w:t>“One million and one.”</w:t>
      </w:r>
      <w:proofErr w:type="gramEnd"/>
    </w:p>
    <w:p w:rsidR="00FE12A2" w:rsidRDefault="00FE12A2">
      <w:pPr>
        <w:rPr>
          <w:rFonts w:ascii="Times New Roman" w:hAnsi="Times New Roman" w:cs="Times New Roman"/>
          <w:sz w:val="24"/>
          <w:szCs w:val="24"/>
        </w:rPr>
      </w:pPr>
    </w:p>
    <w:p w:rsidR="00FE12A2" w:rsidRDefault="00FE12A2">
      <w:pPr>
        <w:rPr>
          <w:rFonts w:ascii="Times New Roman" w:hAnsi="Times New Roman" w:cs="Times New Roman"/>
          <w:sz w:val="24"/>
          <w:szCs w:val="24"/>
        </w:rPr>
      </w:pPr>
      <w:r>
        <w:rPr>
          <w:rFonts w:ascii="Times New Roman" w:hAnsi="Times New Roman" w:cs="Times New Roman"/>
          <w:sz w:val="24"/>
          <w:szCs w:val="24"/>
        </w:rPr>
        <w:lastRenderedPageBreak/>
        <w:t xml:space="preserve">Finally, the real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had returned. Baas hadn’t fought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in far too long. If he was finally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get that chance, he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it right.</w:t>
      </w:r>
      <w:r w:rsidR="00163AEE">
        <w:rPr>
          <w:rFonts w:ascii="Times New Roman" w:hAnsi="Times New Roman" w:cs="Times New Roman"/>
          <w:sz w:val="24"/>
          <w:szCs w:val="24"/>
        </w:rPr>
        <w:t xml:space="preserve"> </w:t>
      </w:r>
      <w:proofErr w:type="spellStart"/>
      <w:r w:rsidR="00163AEE">
        <w:rPr>
          <w:rFonts w:ascii="Times New Roman" w:hAnsi="Times New Roman" w:cs="Times New Roman"/>
          <w:sz w:val="24"/>
          <w:szCs w:val="24"/>
        </w:rPr>
        <w:t>Vatti</w:t>
      </w:r>
      <w:proofErr w:type="spellEnd"/>
      <w:r w:rsidR="00163AEE">
        <w:rPr>
          <w:rFonts w:ascii="Times New Roman" w:hAnsi="Times New Roman" w:cs="Times New Roman"/>
          <w:sz w:val="24"/>
          <w:szCs w:val="24"/>
        </w:rPr>
        <w:t xml:space="preserve"> had to be focused. Otherwise, this would be no fun at all.</w:t>
      </w:r>
    </w:p>
    <w:p w:rsidR="000D3D59" w:rsidRDefault="000D3D59">
      <w:pPr>
        <w:rPr>
          <w:rFonts w:ascii="Times New Roman" w:hAnsi="Times New Roman" w:cs="Times New Roman"/>
          <w:sz w:val="24"/>
          <w:szCs w:val="24"/>
        </w:rPr>
      </w:pPr>
    </w:p>
    <w:p w:rsidR="000D3D59" w:rsidRDefault="00B24CA2">
      <w:pPr>
        <w:rPr>
          <w:rFonts w:ascii="Times New Roman" w:hAnsi="Times New Roman" w:cs="Times New Roman"/>
          <w:sz w:val="24"/>
          <w:szCs w:val="24"/>
        </w:rPr>
      </w:pPr>
      <w:r>
        <w:rPr>
          <w:rFonts w:ascii="Times New Roman" w:hAnsi="Times New Roman" w:cs="Times New Roman"/>
          <w:sz w:val="24"/>
          <w:szCs w:val="24"/>
        </w:rPr>
        <w:t>Chapter 61 End</w:t>
      </w:r>
    </w:p>
    <w:p w:rsidR="0068455B" w:rsidRDefault="0068455B">
      <w:pPr>
        <w:rPr>
          <w:rFonts w:ascii="Times New Roman" w:hAnsi="Times New Roman" w:cs="Times New Roman"/>
          <w:sz w:val="24"/>
          <w:szCs w:val="24"/>
        </w:rPr>
      </w:pPr>
    </w:p>
    <w:p w:rsidR="0068455B" w:rsidRDefault="0068455B">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62</w:t>
      </w:r>
      <w:r w:rsidR="00F50164">
        <w:rPr>
          <w:rFonts w:ascii="Times New Roman" w:hAnsi="Times New Roman" w:cs="Times New Roman"/>
          <w:sz w:val="24"/>
          <w:szCs w:val="24"/>
        </w:rPr>
        <w:t xml:space="preserve"> :</w:t>
      </w:r>
      <w:proofErr w:type="gramEnd"/>
      <w:r w:rsidR="00F50164">
        <w:rPr>
          <w:rFonts w:ascii="Times New Roman" w:hAnsi="Times New Roman" w:cs="Times New Roman"/>
          <w:sz w:val="24"/>
          <w:szCs w:val="24"/>
        </w:rPr>
        <w:t xml:space="preserve"> The Two Friends</w:t>
      </w:r>
    </w:p>
    <w:p w:rsidR="0068455B" w:rsidRDefault="0068455B">
      <w:pPr>
        <w:rPr>
          <w:rFonts w:ascii="Times New Roman" w:hAnsi="Times New Roman" w:cs="Times New Roman"/>
          <w:sz w:val="24"/>
          <w:szCs w:val="24"/>
        </w:rPr>
      </w:pPr>
    </w:p>
    <w:p w:rsidR="0068455B" w:rsidRDefault="0068455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slowly entered the chamber of the ship. It wasn’t much different than the others he had visited. Low ceiling, barrels and ropes scattered about and moist from the air of being on water for so long. Like the other rooms, the dim lit lanterns signified that</w:t>
      </w:r>
      <w:r w:rsidR="004A3D20">
        <w:rPr>
          <w:rFonts w:ascii="Times New Roman" w:hAnsi="Times New Roman" w:cs="Times New Roman"/>
          <w:sz w:val="24"/>
          <w:szCs w:val="24"/>
        </w:rPr>
        <w:t xml:space="preserve"> people hardly ever came in the room</w:t>
      </w:r>
      <w:r>
        <w:rPr>
          <w:rFonts w:ascii="Times New Roman" w:hAnsi="Times New Roman" w:cs="Times New Roman"/>
          <w:sz w:val="24"/>
          <w:szCs w:val="24"/>
        </w:rPr>
        <w:t xml:space="preserve">. It made sense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 he passed by the rooms on the ship, he often heard voices or noises. That meant that most of the people were in their rooms. The thought of how Blues could possibly run a ship with so few people on deck crossed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mind, but it left immediately as he focused on his goal. He moved through the pile of barrels that were as tall as his waist, trying to get to the wall of the ship. It had to be here somewhere. This was the last one, if he could just find it he could… ah there it was.</w:t>
      </w:r>
    </w:p>
    <w:p w:rsidR="0068455B" w:rsidRDefault="0068455B">
      <w:pPr>
        <w:rPr>
          <w:rFonts w:ascii="Times New Roman" w:hAnsi="Times New Roman" w:cs="Times New Roman"/>
          <w:sz w:val="24"/>
          <w:szCs w:val="24"/>
        </w:rPr>
      </w:pPr>
    </w:p>
    <w:p w:rsidR="0068455B" w:rsidRDefault="0068455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came to a spot on the wall that was colored differently than the rest of the ship. It was a small patch right above the floor along the wall.</w:t>
      </w:r>
      <w:r w:rsidR="003D534B">
        <w:rPr>
          <w:rFonts w:ascii="Times New Roman" w:hAnsi="Times New Roman" w:cs="Times New Roman"/>
          <w:sz w:val="24"/>
          <w:szCs w:val="24"/>
        </w:rPr>
        <w:t xml:space="preserve"> He would </w:t>
      </w:r>
      <w:r w:rsidR="007948BE">
        <w:rPr>
          <w:rFonts w:ascii="Times New Roman" w:hAnsi="Times New Roman" w:cs="Times New Roman"/>
          <w:sz w:val="24"/>
          <w:szCs w:val="24"/>
        </w:rPr>
        <w:t>do just as he did the other three</w:t>
      </w:r>
      <w:r w:rsidR="003D534B">
        <w:rPr>
          <w:rFonts w:ascii="Times New Roman" w:hAnsi="Times New Roman" w:cs="Times New Roman"/>
          <w:sz w:val="24"/>
          <w:szCs w:val="24"/>
        </w:rPr>
        <w:t xml:space="preserve">. A couple of strikes and water would come flooding in. He had to hurry </w:t>
      </w:r>
      <w:proofErr w:type="gramStart"/>
      <w:r w:rsidR="003D534B">
        <w:rPr>
          <w:rFonts w:ascii="Times New Roman" w:hAnsi="Times New Roman" w:cs="Times New Roman"/>
          <w:sz w:val="24"/>
          <w:szCs w:val="24"/>
        </w:rPr>
        <w:t>though,</w:t>
      </w:r>
      <w:proofErr w:type="gramEnd"/>
      <w:r w:rsidR="003D534B">
        <w:rPr>
          <w:rFonts w:ascii="Times New Roman" w:hAnsi="Times New Roman" w:cs="Times New Roman"/>
          <w:sz w:val="24"/>
          <w:szCs w:val="24"/>
        </w:rPr>
        <w:t xml:space="preserve"> he had already felt the shaking from his previous attempts. That meant the ship was already going down and </w:t>
      </w:r>
      <w:proofErr w:type="spellStart"/>
      <w:r w:rsidR="003D534B">
        <w:rPr>
          <w:rFonts w:ascii="Times New Roman" w:hAnsi="Times New Roman" w:cs="Times New Roman"/>
          <w:sz w:val="24"/>
          <w:szCs w:val="24"/>
        </w:rPr>
        <w:t>Atsuma</w:t>
      </w:r>
      <w:proofErr w:type="spellEnd"/>
      <w:r w:rsidR="003D534B">
        <w:rPr>
          <w:rFonts w:ascii="Times New Roman" w:hAnsi="Times New Roman" w:cs="Times New Roman"/>
          <w:sz w:val="24"/>
          <w:szCs w:val="24"/>
        </w:rPr>
        <w:t xml:space="preserve"> did not want to be caught below deck when the ship sank fully. The great river of Wig-Or-Log was plenty deep. It could hold the entire ship and still have plenty of room for others to sail over it. Escaping from there would be difficult indeed.</w:t>
      </w:r>
      <w:r w:rsidR="00A872BB">
        <w:rPr>
          <w:rFonts w:ascii="Times New Roman" w:hAnsi="Times New Roman" w:cs="Times New Roman"/>
          <w:sz w:val="24"/>
          <w:szCs w:val="24"/>
        </w:rPr>
        <w:t xml:space="preserve"> Of course, if </w:t>
      </w:r>
      <w:proofErr w:type="spellStart"/>
      <w:r w:rsidR="00A872BB">
        <w:rPr>
          <w:rFonts w:ascii="Times New Roman" w:hAnsi="Times New Roman" w:cs="Times New Roman"/>
          <w:sz w:val="24"/>
          <w:szCs w:val="24"/>
        </w:rPr>
        <w:t>Atsuma</w:t>
      </w:r>
      <w:proofErr w:type="spellEnd"/>
      <w:r w:rsidR="00A872BB">
        <w:rPr>
          <w:rFonts w:ascii="Times New Roman" w:hAnsi="Times New Roman" w:cs="Times New Roman"/>
          <w:sz w:val="24"/>
          <w:szCs w:val="24"/>
        </w:rPr>
        <w:t xml:space="preserve"> had wanted to play it safe, he could leave now and have the ship sink at a much slower pace, but he didn’t want to play it safe. He didn’t become a Great One by playing it safe.</w:t>
      </w:r>
      <w:r w:rsidR="007948BE">
        <w:rPr>
          <w:rFonts w:ascii="Times New Roman" w:hAnsi="Times New Roman" w:cs="Times New Roman"/>
          <w:sz w:val="24"/>
          <w:szCs w:val="24"/>
        </w:rPr>
        <w:t xml:space="preserve"> And if he left now, the Blues still had a chance to save their ship. Should he open this last hole, the water would flood faster than they could cope with.</w:t>
      </w:r>
    </w:p>
    <w:p w:rsidR="00A872BB" w:rsidRDefault="00A872BB">
      <w:pPr>
        <w:rPr>
          <w:rFonts w:ascii="Times New Roman" w:hAnsi="Times New Roman" w:cs="Times New Roman"/>
          <w:sz w:val="24"/>
          <w:szCs w:val="24"/>
        </w:rPr>
      </w:pPr>
    </w:p>
    <w:p w:rsidR="00A872BB" w:rsidRDefault="00A872BB">
      <w:pPr>
        <w:rPr>
          <w:rFonts w:ascii="Times New Roman" w:hAnsi="Times New Roman" w:cs="Times New Roman"/>
          <w:sz w:val="24"/>
          <w:szCs w:val="24"/>
        </w:rPr>
      </w:pPr>
      <w:r>
        <w:rPr>
          <w:rFonts w:ascii="Times New Roman" w:hAnsi="Times New Roman" w:cs="Times New Roman"/>
          <w:sz w:val="24"/>
          <w:szCs w:val="24"/>
        </w:rPr>
        <w:t>So,</w:t>
      </w:r>
      <w:r w:rsidR="00AD763B">
        <w:rPr>
          <w:rFonts w:ascii="Times New Roman" w:hAnsi="Times New Roman" w:cs="Times New Roman"/>
          <w:sz w:val="24"/>
          <w:szCs w:val="24"/>
        </w:rPr>
        <w:t xml:space="preserve"> wa</w:t>
      </w:r>
      <w:r>
        <w:rPr>
          <w:rFonts w:ascii="Times New Roman" w:hAnsi="Times New Roman" w:cs="Times New Roman"/>
          <w:sz w:val="24"/>
          <w:szCs w:val="24"/>
        </w:rPr>
        <w:t xml:space="preserve">sting no time, the Leader grasped the </w:t>
      </w:r>
      <w:r w:rsidR="005A6635">
        <w:rPr>
          <w:rFonts w:ascii="Times New Roman" w:hAnsi="Times New Roman" w:cs="Times New Roman"/>
          <w:sz w:val="24"/>
          <w:szCs w:val="24"/>
        </w:rPr>
        <w:t>blade part of his sword preparing to use the other end as a hammer. It was a good thing the Blue weapons weren’t that sharp, otherwise he would have</w:t>
      </w:r>
      <w:r w:rsidR="007948BE">
        <w:rPr>
          <w:rFonts w:ascii="Times New Roman" w:hAnsi="Times New Roman" w:cs="Times New Roman"/>
          <w:sz w:val="24"/>
          <w:szCs w:val="24"/>
        </w:rPr>
        <w:t xml:space="preserve"> had</w:t>
      </w:r>
      <w:r w:rsidR="005A6635">
        <w:rPr>
          <w:rFonts w:ascii="Times New Roman" w:hAnsi="Times New Roman" w:cs="Times New Roman"/>
          <w:sz w:val="24"/>
          <w:szCs w:val="24"/>
        </w:rPr>
        <w:t xml:space="preserve"> to be more careful with how he held the blade.</w:t>
      </w:r>
      <w:r w:rsidR="00AD763B">
        <w:rPr>
          <w:rFonts w:ascii="Times New Roman" w:hAnsi="Times New Roman" w:cs="Times New Roman"/>
          <w:sz w:val="24"/>
          <w:szCs w:val="24"/>
        </w:rPr>
        <w:t xml:space="preserve"> He brought the handle of the blade just in front of the patch.</w:t>
      </w:r>
    </w:p>
    <w:p w:rsidR="00AD763B" w:rsidRDefault="00AD763B">
      <w:pPr>
        <w:rPr>
          <w:rFonts w:ascii="Times New Roman" w:hAnsi="Times New Roman" w:cs="Times New Roman"/>
          <w:sz w:val="24"/>
          <w:szCs w:val="24"/>
        </w:rPr>
      </w:pPr>
    </w:p>
    <w:p w:rsidR="00AD763B" w:rsidRDefault="00AD763B">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follow the plan. Destroy ship, run like cra</w:t>
      </w:r>
      <w:r w:rsidR="007948BE">
        <w:rPr>
          <w:rFonts w:ascii="Times New Roman" w:hAnsi="Times New Roman" w:cs="Times New Roman"/>
          <w:sz w:val="24"/>
          <w:szCs w:val="24"/>
        </w:rPr>
        <w:t xml:space="preserve">zy, </w:t>
      </w:r>
      <w:proofErr w:type="gramStart"/>
      <w:r w:rsidR="007948BE">
        <w:rPr>
          <w:rFonts w:ascii="Times New Roman" w:hAnsi="Times New Roman" w:cs="Times New Roman"/>
          <w:sz w:val="24"/>
          <w:szCs w:val="24"/>
        </w:rPr>
        <w:t>laugh</w:t>
      </w:r>
      <w:proofErr w:type="gramEnd"/>
      <w:r w:rsidR="007948BE">
        <w:rPr>
          <w:rFonts w:ascii="Times New Roman" w:hAnsi="Times New Roman" w:cs="Times New Roman"/>
          <w:sz w:val="24"/>
          <w:szCs w:val="24"/>
        </w:rPr>
        <w:t xml:space="preserve"> at Blues once I get to</w:t>
      </w:r>
      <w:r>
        <w:rPr>
          <w:rFonts w:ascii="Times New Roman" w:hAnsi="Times New Roman" w:cs="Times New Roman"/>
          <w:sz w:val="24"/>
          <w:szCs w:val="24"/>
        </w:rPr>
        <w:t xml:space="preserve"> shore.”</w:t>
      </w:r>
    </w:p>
    <w:p w:rsidR="00AD763B" w:rsidRDefault="00AD763B">
      <w:pPr>
        <w:rPr>
          <w:rFonts w:ascii="Times New Roman" w:hAnsi="Times New Roman" w:cs="Times New Roman"/>
          <w:sz w:val="24"/>
          <w:szCs w:val="24"/>
        </w:rPr>
      </w:pPr>
    </w:p>
    <w:p w:rsidR="00AD763B" w:rsidRDefault="00AD763B">
      <w:pPr>
        <w:rPr>
          <w:rFonts w:ascii="Times New Roman" w:hAnsi="Times New Roman" w:cs="Times New Roman"/>
          <w:sz w:val="24"/>
          <w:szCs w:val="24"/>
        </w:rPr>
      </w:pPr>
      <w:r>
        <w:rPr>
          <w:rFonts w:ascii="Times New Roman" w:hAnsi="Times New Roman" w:cs="Times New Roman"/>
          <w:sz w:val="24"/>
          <w:szCs w:val="24"/>
        </w:rPr>
        <w:t>He took a deep breath and prepared to charge forward. Suddenly, he stopped at the voice he heard from behind.</w:t>
      </w:r>
    </w:p>
    <w:p w:rsidR="00AD763B" w:rsidRDefault="00AD763B">
      <w:pPr>
        <w:rPr>
          <w:rFonts w:ascii="Times New Roman" w:hAnsi="Times New Roman" w:cs="Times New Roman"/>
          <w:sz w:val="24"/>
          <w:szCs w:val="24"/>
        </w:rPr>
      </w:pPr>
    </w:p>
    <w:p w:rsidR="00AD763B" w:rsidRDefault="00AD763B">
      <w:pPr>
        <w:rPr>
          <w:rFonts w:ascii="Times New Roman" w:hAnsi="Times New Roman" w:cs="Times New Roman"/>
          <w:sz w:val="24"/>
          <w:szCs w:val="24"/>
        </w:rPr>
      </w:pPr>
      <w:r>
        <w:rPr>
          <w:rFonts w:ascii="Times New Roman" w:hAnsi="Times New Roman" w:cs="Times New Roman"/>
          <w:sz w:val="24"/>
          <w:szCs w:val="24"/>
        </w:rPr>
        <w:t xml:space="preserve">“So that’s what’s going on.” Is what the female said.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quickly jumped on his feet, turned around, and tossed his sword to re</w:t>
      </w:r>
      <w:r w:rsidR="007948BE">
        <w:rPr>
          <w:rFonts w:ascii="Times New Roman" w:hAnsi="Times New Roman" w:cs="Times New Roman"/>
          <w:sz w:val="24"/>
          <w:szCs w:val="24"/>
        </w:rPr>
        <w:t>-</w:t>
      </w:r>
      <w:r>
        <w:rPr>
          <w:rFonts w:ascii="Times New Roman" w:hAnsi="Times New Roman" w:cs="Times New Roman"/>
          <w:sz w:val="24"/>
          <w:szCs w:val="24"/>
        </w:rPr>
        <w:t>catch it with the handle in his hand. Upon seeing the figure, he gritted his teeth with regret.</w:t>
      </w:r>
    </w:p>
    <w:p w:rsidR="00AD763B" w:rsidRDefault="00AD763B">
      <w:pPr>
        <w:rPr>
          <w:rFonts w:ascii="Times New Roman" w:hAnsi="Times New Roman" w:cs="Times New Roman"/>
          <w:sz w:val="24"/>
          <w:szCs w:val="24"/>
        </w:rPr>
      </w:pPr>
      <w:r>
        <w:rPr>
          <w:rFonts w:ascii="Times New Roman" w:hAnsi="Times New Roman" w:cs="Times New Roman"/>
          <w:sz w:val="24"/>
          <w:szCs w:val="24"/>
        </w:rPr>
        <w:t>“Oh great, it’s you.”</w:t>
      </w:r>
    </w:p>
    <w:p w:rsidR="00AD763B" w:rsidRDefault="00AD763B">
      <w:pPr>
        <w:rPr>
          <w:rFonts w:ascii="Times New Roman" w:hAnsi="Times New Roman" w:cs="Times New Roman"/>
          <w:sz w:val="24"/>
          <w:szCs w:val="24"/>
        </w:rPr>
      </w:pPr>
    </w:p>
    <w:p w:rsidR="00AD763B" w:rsidRDefault="00AD763B" w:rsidP="00AD763B">
      <w:pPr>
        <w:jc w:val="center"/>
        <w:rPr>
          <w:rFonts w:ascii="Times New Roman" w:hAnsi="Times New Roman" w:cs="Times New Roman"/>
          <w:sz w:val="24"/>
          <w:szCs w:val="24"/>
        </w:rPr>
      </w:pPr>
      <w:r>
        <w:rPr>
          <w:rFonts w:ascii="Times New Roman" w:hAnsi="Times New Roman" w:cs="Times New Roman"/>
          <w:sz w:val="24"/>
          <w:szCs w:val="24"/>
        </w:rPr>
        <w:t>*************************</w:t>
      </w:r>
    </w:p>
    <w:p w:rsidR="00AD763B" w:rsidRDefault="00AD763B" w:rsidP="00AD763B">
      <w:pPr>
        <w:jc w:val="center"/>
        <w:rPr>
          <w:rFonts w:ascii="Times New Roman" w:hAnsi="Times New Roman" w:cs="Times New Roman"/>
          <w:sz w:val="24"/>
          <w:szCs w:val="24"/>
        </w:rPr>
      </w:pPr>
    </w:p>
    <w:p w:rsidR="00AD763B" w:rsidRDefault="00AD763B" w:rsidP="00AD763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swung her sword horizontally to attack Baas. Baas shifted his right shoulder to have the shield block the attack. This might</w:t>
      </w:r>
      <w:r w:rsidR="00F632A9">
        <w:rPr>
          <w:rFonts w:ascii="Times New Roman" w:hAnsi="Times New Roman" w:cs="Times New Roman"/>
          <w:sz w:val="24"/>
          <w:szCs w:val="24"/>
        </w:rPr>
        <w:t xml:space="preserve"> have</w:t>
      </w:r>
      <w:r>
        <w:rPr>
          <w:rFonts w:ascii="Times New Roman" w:hAnsi="Times New Roman" w:cs="Times New Roman"/>
          <w:sz w:val="24"/>
          <w:szCs w:val="24"/>
        </w:rPr>
        <w:t xml:space="preserve"> be</w:t>
      </w:r>
      <w:r w:rsidR="00F632A9">
        <w:rPr>
          <w:rFonts w:ascii="Times New Roman" w:hAnsi="Times New Roman" w:cs="Times New Roman"/>
          <w:sz w:val="24"/>
          <w:szCs w:val="24"/>
        </w:rPr>
        <w:t>en</w:t>
      </w:r>
      <w:r>
        <w:rPr>
          <w:rFonts w:ascii="Times New Roman" w:hAnsi="Times New Roman" w:cs="Times New Roman"/>
          <w:sz w:val="24"/>
          <w:szCs w:val="24"/>
        </w:rPr>
        <w:t xml:space="preserve"> a good time to</w:t>
      </w:r>
      <w:r w:rsidR="004A3D20">
        <w:rPr>
          <w:rFonts w:ascii="Times New Roman" w:hAnsi="Times New Roman" w:cs="Times New Roman"/>
          <w:sz w:val="24"/>
          <w:szCs w:val="24"/>
        </w:rPr>
        <w:t xml:space="preserve"> counter attack</w:t>
      </w:r>
      <w:r>
        <w:rPr>
          <w:rFonts w:ascii="Times New Roman" w:hAnsi="Times New Roman" w:cs="Times New Roman"/>
          <w:sz w:val="24"/>
          <w:szCs w:val="24"/>
        </w:rPr>
        <w:t xml:space="preserve"> had it been someone who wasn’t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knew Baas’ strategies and could easily follow up. That’s exactly what she did too. When her sword went in the air,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kept the momentum flowing and brought it back down for a diagonal slice.</w:t>
      </w:r>
      <w:r w:rsidR="002840AD">
        <w:rPr>
          <w:rFonts w:ascii="Times New Roman" w:hAnsi="Times New Roman" w:cs="Times New Roman"/>
          <w:sz w:val="24"/>
          <w:szCs w:val="24"/>
        </w:rPr>
        <w:t xml:space="preserve"> It came lo</w:t>
      </w:r>
      <w:r w:rsidR="00F632A9">
        <w:rPr>
          <w:rFonts w:ascii="Times New Roman" w:hAnsi="Times New Roman" w:cs="Times New Roman"/>
          <w:sz w:val="24"/>
          <w:szCs w:val="24"/>
        </w:rPr>
        <w:t xml:space="preserve">w toward Baas’ legs. Baas </w:t>
      </w:r>
      <w:r w:rsidR="002840AD">
        <w:rPr>
          <w:rFonts w:ascii="Times New Roman" w:hAnsi="Times New Roman" w:cs="Times New Roman"/>
          <w:sz w:val="24"/>
          <w:szCs w:val="24"/>
        </w:rPr>
        <w:t>jumped backwards, dodging the blow and putting some space between him and</w:t>
      </w:r>
      <w:r w:rsidR="00253838">
        <w:rPr>
          <w:rFonts w:ascii="Times New Roman" w:hAnsi="Times New Roman" w:cs="Times New Roman"/>
          <w:sz w:val="24"/>
          <w:szCs w:val="24"/>
        </w:rPr>
        <w:t xml:space="preserve"> </w:t>
      </w:r>
      <w:proofErr w:type="spellStart"/>
      <w:r w:rsidR="00253838">
        <w:rPr>
          <w:rFonts w:ascii="Times New Roman" w:hAnsi="Times New Roman" w:cs="Times New Roman"/>
          <w:sz w:val="24"/>
          <w:szCs w:val="24"/>
        </w:rPr>
        <w:t>Vatti</w:t>
      </w:r>
      <w:proofErr w:type="spellEnd"/>
      <w:r w:rsidR="00253838">
        <w:rPr>
          <w:rFonts w:ascii="Times New Roman" w:hAnsi="Times New Roman" w:cs="Times New Roman"/>
          <w:sz w:val="24"/>
          <w:szCs w:val="24"/>
        </w:rPr>
        <w:t xml:space="preserve">. He would have just jumped up, but that would have left him wide open for an attack. With this, he could examine </w:t>
      </w:r>
      <w:proofErr w:type="spellStart"/>
      <w:r w:rsidR="00253838">
        <w:rPr>
          <w:rFonts w:ascii="Times New Roman" w:hAnsi="Times New Roman" w:cs="Times New Roman"/>
          <w:sz w:val="24"/>
          <w:szCs w:val="24"/>
        </w:rPr>
        <w:t>Vatti</w:t>
      </w:r>
      <w:proofErr w:type="spellEnd"/>
      <w:r w:rsidR="00253838">
        <w:rPr>
          <w:rFonts w:ascii="Times New Roman" w:hAnsi="Times New Roman" w:cs="Times New Roman"/>
          <w:sz w:val="24"/>
          <w:szCs w:val="24"/>
        </w:rPr>
        <w:t xml:space="preserve"> better as well as keep himself safe. </w:t>
      </w:r>
      <w:proofErr w:type="gramStart"/>
      <w:r w:rsidR="00253838">
        <w:rPr>
          <w:rFonts w:ascii="Times New Roman" w:hAnsi="Times New Roman" w:cs="Times New Roman"/>
          <w:sz w:val="24"/>
          <w:szCs w:val="24"/>
        </w:rPr>
        <w:t>Analysis.</w:t>
      </w:r>
      <w:proofErr w:type="gramEnd"/>
      <w:r w:rsidR="00253838">
        <w:rPr>
          <w:rFonts w:ascii="Times New Roman" w:hAnsi="Times New Roman" w:cs="Times New Roman"/>
          <w:sz w:val="24"/>
          <w:szCs w:val="24"/>
        </w:rPr>
        <w:t xml:space="preserve"> It’s what they trained him to do best at the Center.</w:t>
      </w:r>
      <w:r w:rsidR="002840AD">
        <w:rPr>
          <w:rFonts w:ascii="Times New Roman" w:hAnsi="Times New Roman" w:cs="Times New Roman"/>
          <w:sz w:val="24"/>
          <w:szCs w:val="24"/>
        </w:rPr>
        <w:t xml:space="preserve"> </w:t>
      </w:r>
    </w:p>
    <w:p w:rsidR="00253838" w:rsidRDefault="00253838" w:rsidP="00AD763B">
      <w:pPr>
        <w:rPr>
          <w:rFonts w:ascii="Times New Roman" w:hAnsi="Times New Roman" w:cs="Times New Roman"/>
          <w:sz w:val="24"/>
          <w:szCs w:val="24"/>
        </w:rPr>
      </w:pPr>
      <w:r>
        <w:rPr>
          <w:rFonts w:ascii="Times New Roman" w:hAnsi="Times New Roman" w:cs="Times New Roman"/>
          <w:sz w:val="24"/>
          <w:szCs w:val="24"/>
        </w:rPr>
        <w:t xml:space="preserve">After the last attack,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slowed her momentum down</w:t>
      </w:r>
      <w:r w:rsidR="00655D14">
        <w:rPr>
          <w:rFonts w:ascii="Times New Roman" w:hAnsi="Times New Roman" w:cs="Times New Roman"/>
          <w:sz w:val="24"/>
          <w:szCs w:val="24"/>
        </w:rPr>
        <w:t xml:space="preserve"> and brought her sword to her side.</w:t>
      </w:r>
    </w:p>
    <w:p w:rsidR="00AD763B" w:rsidRDefault="00AD763B" w:rsidP="00AD763B">
      <w:pPr>
        <w:rPr>
          <w:rFonts w:ascii="Times New Roman" w:hAnsi="Times New Roman" w:cs="Times New Roman"/>
          <w:sz w:val="24"/>
          <w:szCs w:val="24"/>
        </w:rPr>
      </w:pPr>
      <w:r>
        <w:rPr>
          <w:rFonts w:ascii="Times New Roman" w:hAnsi="Times New Roman" w:cs="Times New Roman"/>
          <w:sz w:val="24"/>
          <w:szCs w:val="24"/>
        </w:rPr>
        <w:t>“Baas,</w:t>
      </w:r>
      <w:r w:rsidR="00655D14">
        <w:rPr>
          <w:rFonts w:ascii="Times New Roman" w:hAnsi="Times New Roman" w:cs="Times New Roman"/>
          <w:sz w:val="24"/>
          <w:szCs w:val="24"/>
        </w:rPr>
        <w:t>” she said</w:t>
      </w:r>
      <w:r>
        <w:rPr>
          <w:rFonts w:ascii="Times New Roman" w:hAnsi="Times New Roman" w:cs="Times New Roman"/>
          <w:sz w:val="24"/>
          <w:szCs w:val="24"/>
        </w:rPr>
        <w:t xml:space="preserve"> </w:t>
      </w:r>
      <w:r w:rsidR="00655D14">
        <w:rPr>
          <w:rFonts w:ascii="Times New Roman" w:hAnsi="Times New Roman" w:cs="Times New Roman"/>
          <w:sz w:val="24"/>
          <w:szCs w:val="24"/>
        </w:rPr>
        <w:t>“</w:t>
      </w:r>
      <w:r>
        <w:rPr>
          <w:rFonts w:ascii="Times New Roman" w:hAnsi="Times New Roman" w:cs="Times New Roman"/>
          <w:sz w:val="24"/>
          <w:szCs w:val="24"/>
        </w:rPr>
        <w:t>you</w:t>
      </w:r>
      <w:r w:rsidR="00655D14">
        <w:rPr>
          <w:rFonts w:ascii="Times New Roman" w:hAnsi="Times New Roman" w:cs="Times New Roman"/>
          <w:sz w:val="24"/>
          <w:szCs w:val="24"/>
        </w:rPr>
        <w:t>’ll never hit anything if all you do is defend.”</w:t>
      </w:r>
    </w:p>
    <w:p w:rsidR="00F1706D" w:rsidRDefault="00F1706D" w:rsidP="00AD763B">
      <w:pPr>
        <w:rPr>
          <w:rFonts w:ascii="Times New Roman" w:hAnsi="Times New Roman" w:cs="Times New Roman"/>
          <w:sz w:val="24"/>
          <w:szCs w:val="24"/>
        </w:rPr>
      </w:pPr>
      <w:r>
        <w:rPr>
          <w:rFonts w:ascii="Times New Roman" w:hAnsi="Times New Roman" w:cs="Times New Roman"/>
          <w:sz w:val="24"/>
          <w:szCs w:val="24"/>
        </w:rPr>
        <w:t>Baas thought about that, and put a quick grin on his face.</w:t>
      </w:r>
    </w:p>
    <w:p w:rsidR="00F1706D" w:rsidRDefault="00F1706D" w:rsidP="00AD763B">
      <w:pPr>
        <w:rPr>
          <w:rFonts w:ascii="Times New Roman" w:hAnsi="Times New Roman" w:cs="Times New Roman"/>
          <w:sz w:val="24"/>
          <w:szCs w:val="24"/>
        </w:rPr>
      </w:pPr>
      <w:r>
        <w:rPr>
          <w:rFonts w:ascii="Times New Roman" w:hAnsi="Times New Roman" w:cs="Times New Roman"/>
          <w:sz w:val="24"/>
          <w:szCs w:val="24"/>
        </w:rPr>
        <w:t>“Oh yeah, well you’ll never hit anything if all you do is miss.”</w:t>
      </w:r>
    </w:p>
    <w:p w:rsidR="00C5142F" w:rsidRDefault="00C5142F" w:rsidP="00AD763B">
      <w:pPr>
        <w:rPr>
          <w:rFonts w:ascii="Times New Roman" w:hAnsi="Times New Roman" w:cs="Times New Roman"/>
          <w:sz w:val="24"/>
          <w:szCs w:val="24"/>
        </w:rPr>
      </w:pPr>
    </w:p>
    <w:p w:rsidR="00C5142F" w:rsidRDefault="00C5142F" w:rsidP="00AD763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rolled her eyes.</w:t>
      </w:r>
    </w:p>
    <w:p w:rsidR="00C5142F" w:rsidRDefault="00C5142F" w:rsidP="00AD763B">
      <w:pPr>
        <w:rPr>
          <w:rFonts w:ascii="Times New Roman" w:hAnsi="Times New Roman" w:cs="Times New Roman"/>
          <w:sz w:val="24"/>
          <w:szCs w:val="24"/>
        </w:rPr>
      </w:pPr>
      <w:proofErr w:type="gramStart"/>
      <w:r>
        <w:rPr>
          <w:rFonts w:ascii="Times New Roman" w:hAnsi="Times New Roman" w:cs="Times New Roman"/>
          <w:sz w:val="24"/>
          <w:szCs w:val="24"/>
        </w:rPr>
        <w:t>“Alright then fine.”</w:t>
      </w:r>
      <w:proofErr w:type="gramEnd"/>
    </w:p>
    <w:p w:rsidR="00C5142F" w:rsidRDefault="00C5142F" w:rsidP="00AD763B">
      <w:pPr>
        <w:rPr>
          <w:rFonts w:ascii="Times New Roman" w:hAnsi="Times New Roman" w:cs="Times New Roman"/>
          <w:sz w:val="24"/>
          <w:szCs w:val="24"/>
        </w:rPr>
      </w:pPr>
    </w:p>
    <w:p w:rsidR="00C5142F" w:rsidRDefault="00C5142F" w:rsidP="00AD763B">
      <w:pPr>
        <w:rPr>
          <w:rFonts w:ascii="Times New Roman" w:hAnsi="Times New Roman" w:cs="Times New Roman"/>
          <w:sz w:val="24"/>
          <w:szCs w:val="24"/>
        </w:rPr>
      </w:pPr>
      <w:r>
        <w:rPr>
          <w:rFonts w:ascii="Times New Roman" w:hAnsi="Times New Roman" w:cs="Times New Roman"/>
          <w:sz w:val="24"/>
          <w:szCs w:val="24"/>
        </w:rPr>
        <w:lastRenderedPageBreak/>
        <w:t>She then charged at Baa</w:t>
      </w:r>
      <w:r w:rsidR="00F632A9">
        <w:rPr>
          <w:rFonts w:ascii="Times New Roman" w:hAnsi="Times New Roman" w:cs="Times New Roman"/>
          <w:sz w:val="24"/>
          <w:szCs w:val="24"/>
        </w:rPr>
        <w:t>s with her sword pointed toward him</w:t>
      </w:r>
      <w:r>
        <w:rPr>
          <w:rFonts w:ascii="Times New Roman" w:hAnsi="Times New Roman" w:cs="Times New Roman"/>
          <w:sz w:val="24"/>
          <w:szCs w:val="24"/>
        </w:rPr>
        <w:t xml:space="preserve">. Baas began to run to his left, as he did,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changed directions to stay in front of him</w:t>
      </w:r>
      <w:r w:rsidR="004A3D20">
        <w:rPr>
          <w:rFonts w:ascii="Times New Roman" w:hAnsi="Times New Roman" w:cs="Times New Roman"/>
          <w:sz w:val="24"/>
          <w:szCs w:val="24"/>
        </w:rPr>
        <w:t>, bringing her sword back to her side</w:t>
      </w:r>
      <w:r>
        <w:rPr>
          <w:rFonts w:ascii="Times New Roman" w:hAnsi="Times New Roman" w:cs="Times New Roman"/>
          <w:sz w:val="24"/>
          <w:szCs w:val="24"/>
        </w:rPr>
        <w:t>.</w:t>
      </w:r>
      <w:r w:rsidR="009A7043">
        <w:rPr>
          <w:rFonts w:ascii="Times New Roman" w:hAnsi="Times New Roman" w:cs="Times New Roman"/>
          <w:sz w:val="24"/>
          <w:szCs w:val="24"/>
        </w:rPr>
        <w:t xml:space="preserve"> After a couple of steps, Baas</w:t>
      </w:r>
      <w:r w:rsidR="004A3D20">
        <w:rPr>
          <w:rFonts w:ascii="Times New Roman" w:hAnsi="Times New Roman" w:cs="Times New Roman"/>
          <w:sz w:val="24"/>
          <w:szCs w:val="24"/>
        </w:rPr>
        <w:t xml:space="preserve"> suddenly</w:t>
      </w:r>
      <w:r w:rsidR="009A7043">
        <w:rPr>
          <w:rFonts w:ascii="Times New Roman" w:hAnsi="Times New Roman" w:cs="Times New Roman"/>
          <w:sz w:val="24"/>
          <w:szCs w:val="24"/>
        </w:rPr>
        <w:t xml:space="preserve"> came forward toward </w:t>
      </w:r>
      <w:proofErr w:type="spellStart"/>
      <w:r w:rsidR="009A7043">
        <w:rPr>
          <w:rFonts w:ascii="Times New Roman" w:hAnsi="Times New Roman" w:cs="Times New Roman"/>
          <w:sz w:val="24"/>
          <w:szCs w:val="24"/>
        </w:rPr>
        <w:t>Vatti</w:t>
      </w:r>
      <w:proofErr w:type="spellEnd"/>
      <w:r w:rsidR="009A7043">
        <w:rPr>
          <w:rFonts w:ascii="Times New Roman" w:hAnsi="Times New Roman" w:cs="Times New Roman"/>
          <w:sz w:val="24"/>
          <w:szCs w:val="24"/>
        </w:rPr>
        <w:t xml:space="preserve">. </w:t>
      </w:r>
      <w:proofErr w:type="spellStart"/>
      <w:r w:rsidR="009A7043">
        <w:rPr>
          <w:rFonts w:ascii="Times New Roman" w:hAnsi="Times New Roman" w:cs="Times New Roman"/>
          <w:sz w:val="24"/>
          <w:szCs w:val="24"/>
        </w:rPr>
        <w:t>Vatti</w:t>
      </w:r>
      <w:proofErr w:type="spellEnd"/>
      <w:r w:rsidR="009A7043">
        <w:rPr>
          <w:rFonts w:ascii="Times New Roman" w:hAnsi="Times New Roman" w:cs="Times New Roman"/>
          <w:sz w:val="24"/>
          <w:szCs w:val="24"/>
        </w:rPr>
        <w:t xml:space="preserve"> stopped in her tracks to swing from her right. That’s what Baas had been hoping for. He didn’t just run because he felt like it, he wanted to lure </w:t>
      </w:r>
      <w:proofErr w:type="spellStart"/>
      <w:r w:rsidR="009A7043">
        <w:rPr>
          <w:rFonts w:ascii="Times New Roman" w:hAnsi="Times New Roman" w:cs="Times New Roman"/>
          <w:sz w:val="24"/>
          <w:szCs w:val="24"/>
        </w:rPr>
        <w:t>Vatti</w:t>
      </w:r>
      <w:proofErr w:type="spellEnd"/>
      <w:r w:rsidR="009A7043">
        <w:rPr>
          <w:rFonts w:ascii="Times New Roman" w:hAnsi="Times New Roman" w:cs="Times New Roman"/>
          <w:sz w:val="24"/>
          <w:szCs w:val="24"/>
        </w:rPr>
        <w:t>. Right next to her, within the range of her sword, was the mast of the ship. Baas figured she would swing once he charged forward, thus he lured her over there. Now, once her sword came forward enough, it would hit the mast pole and she would be left open. That is why Baas did not stop when he saw the sword coming. There was no way it could hit him. Not with the mast in the way.</w:t>
      </w:r>
      <w:r w:rsidR="007067A1">
        <w:rPr>
          <w:rFonts w:ascii="Times New Roman" w:hAnsi="Times New Roman" w:cs="Times New Roman"/>
          <w:sz w:val="24"/>
          <w:szCs w:val="24"/>
        </w:rPr>
        <w:t xml:space="preserve"> He smirked as time seemed to slow. Focusing on </w:t>
      </w:r>
      <w:proofErr w:type="spellStart"/>
      <w:r w:rsidR="007067A1">
        <w:rPr>
          <w:rFonts w:ascii="Times New Roman" w:hAnsi="Times New Roman" w:cs="Times New Roman"/>
          <w:sz w:val="24"/>
          <w:szCs w:val="24"/>
        </w:rPr>
        <w:t>Vatti’s</w:t>
      </w:r>
      <w:proofErr w:type="spellEnd"/>
      <w:r w:rsidR="007067A1">
        <w:rPr>
          <w:rFonts w:ascii="Times New Roman" w:hAnsi="Times New Roman" w:cs="Times New Roman"/>
          <w:sz w:val="24"/>
          <w:szCs w:val="24"/>
        </w:rPr>
        <w:t xml:space="preserve"> sword, Baas watched as it came closer and closer to the mast. He watched as it… wait… it stopped. The sword was no longer approaching the mast. Baas’ focus went on the entirety of </w:t>
      </w:r>
      <w:proofErr w:type="spellStart"/>
      <w:r w:rsidR="007067A1">
        <w:rPr>
          <w:rFonts w:ascii="Times New Roman" w:hAnsi="Times New Roman" w:cs="Times New Roman"/>
          <w:sz w:val="24"/>
          <w:szCs w:val="24"/>
        </w:rPr>
        <w:t>Vatti</w:t>
      </w:r>
      <w:proofErr w:type="spellEnd"/>
      <w:r w:rsidR="007067A1">
        <w:rPr>
          <w:rFonts w:ascii="Times New Roman" w:hAnsi="Times New Roman" w:cs="Times New Roman"/>
          <w:sz w:val="24"/>
          <w:szCs w:val="24"/>
        </w:rPr>
        <w:t xml:space="preserve">. It was her right foot. When she had swung, she spun on her left foot to have the sword come at Baas, now her right foot was on the floor which stopped her spin. Wait… now it was back in the air. </w:t>
      </w:r>
      <w:proofErr w:type="spellStart"/>
      <w:r w:rsidR="007067A1">
        <w:rPr>
          <w:rFonts w:ascii="Times New Roman" w:hAnsi="Times New Roman" w:cs="Times New Roman"/>
          <w:sz w:val="24"/>
          <w:szCs w:val="24"/>
        </w:rPr>
        <w:t>Vatti</w:t>
      </w:r>
      <w:proofErr w:type="spellEnd"/>
      <w:r w:rsidR="007067A1">
        <w:rPr>
          <w:rFonts w:ascii="Times New Roman" w:hAnsi="Times New Roman" w:cs="Times New Roman"/>
          <w:sz w:val="24"/>
          <w:szCs w:val="24"/>
        </w:rPr>
        <w:t xml:space="preserve"> hadn’t simply put her right foot down, she bounce on it to reverse her spin. As she spun in the opposite direction</w:t>
      </w:r>
      <w:r w:rsidR="00BB13B3">
        <w:rPr>
          <w:rFonts w:ascii="Times New Roman" w:hAnsi="Times New Roman" w:cs="Times New Roman"/>
          <w:sz w:val="24"/>
          <w:szCs w:val="24"/>
        </w:rPr>
        <w:t>, Baas could make out her plan. Her right leg extended as her body moved. Baas was moving to</w:t>
      </w:r>
      <w:r w:rsidR="00F632A9">
        <w:rPr>
          <w:rFonts w:ascii="Times New Roman" w:hAnsi="Times New Roman" w:cs="Times New Roman"/>
          <w:sz w:val="24"/>
          <w:szCs w:val="24"/>
        </w:rPr>
        <w:t>o</w:t>
      </w:r>
      <w:r w:rsidR="00BB13B3">
        <w:rPr>
          <w:rFonts w:ascii="Times New Roman" w:hAnsi="Times New Roman" w:cs="Times New Roman"/>
          <w:sz w:val="24"/>
          <w:szCs w:val="24"/>
        </w:rPr>
        <w:t xml:space="preserve"> fast. There was nothing he could do to avoid the attack.</w:t>
      </w:r>
    </w:p>
    <w:p w:rsidR="00BB13B3" w:rsidRDefault="00BB13B3" w:rsidP="00AD763B">
      <w:pPr>
        <w:rPr>
          <w:rFonts w:ascii="Times New Roman" w:hAnsi="Times New Roman" w:cs="Times New Roman"/>
          <w:sz w:val="24"/>
          <w:szCs w:val="24"/>
        </w:rPr>
      </w:pPr>
    </w:p>
    <w:p w:rsidR="00F632A9" w:rsidRDefault="00810DC8" w:rsidP="00AD763B">
      <w:pPr>
        <w:rPr>
          <w:rFonts w:ascii="Times New Roman" w:hAnsi="Times New Roman" w:cs="Times New Roman"/>
          <w:sz w:val="24"/>
          <w:szCs w:val="24"/>
        </w:rPr>
      </w:pPr>
      <w:r>
        <w:rPr>
          <w:rFonts w:ascii="Times New Roman" w:hAnsi="Times New Roman" w:cs="Times New Roman"/>
          <w:sz w:val="24"/>
          <w:szCs w:val="24"/>
        </w:rPr>
        <w:t>*POW</w:t>
      </w:r>
      <w:r w:rsidR="00F632A9">
        <w:rPr>
          <w:rFonts w:ascii="Times New Roman" w:hAnsi="Times New Roman" w:cs="Times New Roman"/>
          <w:sz w:val="24"/>
          <w:szCs w:val="24"/>
        </w:rPr>
        <w:t>*</w:t>
      </w:r>
    </w:p>
    <w:p w:rsidR="00F632A9" w:rsidRDefault="00F632A9" w:rsidP="00AD763B">
      <w:pPr>
        <w:rPr>
          <w:rFonts w:ascii="Times New Roman" w:hAnsi="Times New Roman" w:cs="Times New Roman"/>
          <w:sz w:val="24"/>
          <w:szCs w:val="24"/>
        </w:rPr>
      </w:pPr>
    </w:p>
    <w:p w:rsidR="00BB13B3" w:rsidRDefault="00BB13B3" w:rsidP="00AD763B">
      <w:pPr>
        <w:rPr>
          <w:rFonts w:ascii="Times New Roman" w:hAnsi="Times New Roman" w:cs="Times New Roman"/>
          <w:sz w:val="24"/>
          <w:szCs w:val="24"/>
        </w:rPr>
      </w:pPr>
      <w:r>
        <w:rPr>
          <w:rFonts w:ascii="Times New Roman" w:hAnsi="Times New Roman" w:cs="Times New Roman"/>
          <w:sz w:val="24"/>
          <w:szCs w:val="24"/>
        </w:rPr>
        <w:t xml:space="preserve">And with that,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kicked the approaching Baas in the stomach.</w:t>
      </w:r>
      <w:r w:rsidR="00D719A1">
        <w:rPr>
          <w:rFonts w:ascii="Times New Roman" w:hAnsi="Times New Roman" w:cs="Times New Roman"/>
          <w:sz w:val="24"/>
          <w:szCs w:val="24"/>
        </w:rPr>
        <w:t xml:space="preserve"> Baas fell back a good distance and landed on his back.</w:t>
      </w:r>
      <w:r w:rsidR="003F4AA8">
        <w:rPr>
          <w:rFonts w:ascii="Times New Roman" w:hAnsi="Times New Roman" w:cs="Times New Roman"/>
          <w:sz w:val="24"/>
          <w:szCs w:val="24"/>
        </w:rPr>
        <w:t xml:space="preserve"> As he fell, his sword left his hand. Upon hitting the ground, his body immediately reacted and his arms grabbed his stomach</w:t>
      </w:r>
      <w:r w:rsidR="00D47001">
        <w:rPr>
          <w:rFonts w:ascii="Times New Roman" w:hAnsi="Times New Roman" w:cs="Times New Roman"/>
          <w:sz w:val="24"/>
          <w:szCs w:val="24"/>
        </w:rPr>
        <w:t xml:space="preserve"> in pain</w:t>
      </w:r>
      <w:r w:rsidR="003F4AA8">
        <w:rPr>
          <w:rFonts w:ascii="Times New Roman" w:hAnsi="Times New Roman" w:cs="Times New Roman"/>
          <w:sz w:val="24"/>
          <w:szCs w:val="24"/>
        </w:rPr>
        <w:t xml:space="preserve">. All the while, </w:t>
      </w:r>
      <w:proofErr w:type="spellStart"/>
      <w:r w:rsidR="003F4AA8">
        <w:rPr>
          <w:rFonts w:ascii="Times New Roman" w:hAnsi="Times New Roman" w:cs="Times New Roman"/>
          <w:sz w:val="24"/>
          <w:szCs w:val="24"/>
        </w:rPr>
        <w:t>Vatti</w:t>
      </w:r>
      <w:proofErr w:type="spellEnd"/>
      <w:r w:rsidR="003F4AA8">
        <w:rPr>
          <w:rFonts w:ascii="Times New Roman" w:hAnsi="Times New Roman" w:cs="Times New Roman"/>
          <w:sz w:val="24"/>
          <w:szCs w:val="24"/>
        </w:rPr>
        <w:t xml:space="preserve"> was moving slowly. Her leg was still in the air, but brought back to her body as though showing off that she had kicked Baas. She then lowered her leg and brushed her hair away from her face, a smirk appeared on her face.</w:t>
      </w:r>
    </w:p>
    <w:p w:rsidR="003F4AA8" w:rsidRDefault="003F4AA8" w:rsidP="00AD763B">
      <w:pPr>
        <w:rPr>
          <w:rFonts w:ascii="Times New Roman" w:hAnsi="Times New Roman" w:cs="Times New Roman"/>
          <w:sz w:val="24"/>
          <w:szCs w:val="24"/>
        </w:rPr>
      </w:pPr>
    </w:p>
    <w:p w:rsidR="003F4AA8" w:rsidRDefault="003F4AA8" w:rsidP="00AD763B">
      <w:pPr>
        <w:rPr>
          <w:rFonts w:ascii="Times New Roman" w:hAnsi="Times New Roman" w:cs="Times New Roman"/>
          <w:sz w:val="24"/>
          <w:szCs w:val="24"/>
        </w:rPr>
      </w:pPr>
      <w:r>
        <w:rPr>
          <w:rFonts w:ascii="Times New Roman" w:hAnsi="Times New Roman" w:cs="Times New Roman"/>
          <w:sz w:val="24"/>
          <w:szCs w:val="24"/>
        </w:rPr>
        <w:t>As Baas tried to stand,</w:t>
      </w:r>
      <w:r w:rsidR="00D47001">
        <w:rPr>
          <w:rFonts w:ascii="Times New Roman" w:hAnsi="Times New Roman" w:cs="Times New Roman"/>
          <w:sz w:val="24"/>
          <w:szCs w:val="24"/>
        </w:rPr>
        <w:t xml:space="preserve"> his lungs forced him to take air in at a rapid pace</w:t>
      </w:r>
      <w:r w:rsidR="00672E1B">
        <w:rPr>
          <w:rFonts w:ascii="Times New Roman" w:hAnsi="Times New Roman" w:cs="Times New Roman"/>
          <w:sz w:val="24"/>
          <w:szCs w:val="24"/>
        </w:rPr>
        <w:t>. Being kicked in the stomach left him winded. In between heavy breaths,</w:t>
      </w:r>
      <w:r>
        <w:rPr>
          <w:rFonts w:ascii="Times New Roman" w:hAnsi="Times New Roman" w:cs="Times New Roman"/>
          <w:sz w:val="24"/>
          <w:szCs w:val="24"/>
        </w:rPr>
        <w:t xml:space="preserve"> he could hear his friend talking.</w:t>
      </w:r>
    </w:p>
    <w:p w:rsidR="003F4AA8" w:rsidRDefault="003F4AA8" w:rsidP="00AD763B">
      <w:pPr>
        <w:rPr>
          <w:rFonts w:ascii="Times New Roman" w:hAnsi="Times New Roman" w:cs="Times New Roman"/>
          <w:sz w:val="24"/>
          <w:szCs w:val="24"/>
        </w:rPr>
      </w:pPr>
      <w:r>
        <w:rPr>
          <w:rFonts w:ascii="Times New Roman" w:hAnsi="Times New Roman" w:cs="Times New Roman"/>
          <w:sz w:val="24"/>
          <w:szCs w:val="24"/>
        </w:rPr>
        <w:t>“Did you really think I didn’t see that pole there Baas? This is my ship. If you want to beat me, you’re going to have to do better than that.</w:t>
      </w:r>
      <w:r w:rsidR="009D571E">
        <w:rPr>
          <w:rFonts w:ascii="Times New Roman" w:hAnsi="Times New Roman" w:cs="Times New Roman"/>
          <w:sz w:val="24"/>
          <w:szCs w:val="24"/>
        </w:rPr>
        <w:t xml:space="preserve"> </w:t>
      </w:r>
      <w:r w:rsidR="00672E1B">
        <w:rPr>
          <w:rFonts w:ascii="Times New Roman" w:hAnsi="Times New Roman" w:cs="Times New Roman"/>
          <w:sz w:val="24"/>
          <w:szCs w:val="24"/>
        </w:rPr>
        <w:t xml:space="preserve">After everything I told </w:t>
      </w:r>
      <w:r w:rsidR="00BC35D9">
        <w:rPr>
          <w:rFonts w:ascii="Times New Roman" w:hAnsi="Times New Roman" w:cs="Times New Roman"/>
          <w:sz w:val="24"/>
          <w:szCs w:val="24"/>
        </w:rPr>
        <w:t>you in the Center, you still haven’t learned anything</w:t>
      </w:r>
      <w:r w:rsidR="009D571E">
        <w:rPr>
          <w:rFonts w:ascii="Times New Roman" w:hAnsi="Times New Roman" w:cs="Times New Roman"/>
          <w:sz w:val="24"/>
          <w:szCs w:val="24"/>
        </w:rPr>
        <w:t>.</w:t>
      </w:r>
      <w:r>
        <w:rPr>
          <w:rFonts w:ascii="Times New Roman" w:hAnsi="Times New Roman" w:cs="Times New Roman"/>
          <w:sz w:val="24"/>
          <w:szCs w:val="24"/>
        </w:rPr>
        <w:t>”</w:t>
      </w:r>
    </w:p>
    <w:p w:rsidR="00EF4C4B" w:rsidRDefault="00EF4C4B" w:rsidP="00AD763B">
      <w:pPr>
        <w:rPr>
          <w:rFonts w:ascii="Times New Roman" w:hAnsi="Times New Roman" w:cs="Times New Roman"/>
          <w:sz w:val="24"/>
          <w:szCs w:val="24"/>
        </w:rPr>
      </w:pPr>
    </w:p>
    <w:p w:rsidR="009D571E" w:rsidRDefault="00EF4C4B" w:rsidP="00AD763B">
      <w:pPr>
        <w:rPr>
          <w:rFonts w:ascii="Times New Roman" w:hAnsi="Times New Roman" w:cs="Times New Roman"/>
          <w:sz w:val="24"/>
          <w:szCs w:val="24"/>
        </w:rPr>
      </w:pPr>
      <w:proofErr w:type="gramStart"/>
      <w:r>
        <w:rPr>
          <w:rFonts w:ascii="Times New Roman" w:hAnsi="Times New Roman" w:cs="Times New Roman"/>
          <w:sz w:val="24"/>
          <w:szCs w:val="24"/>
        </w:rPr>
        <w:t xml:space="preserve">Baas looked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seriously.</w:t>
      </w:r>
      <w:proofErr w:type="gramEnd"/>
      <w:r>
        <w:rPr>
          <w:rFonts w:ascii="Times New Roman" w:hAnsi="Times New Roman" w:cs="Times New Roman"/>
          <w:sz w:val="24"/>
          <w:szCs w:val="24"/>
        </w:rPr>
        <w:t xml:space="preserve"> While his eyes stayed serious, a smile came to his mouth. He reached down slowly and picked up his sword.</w:t>
      </w:r>
      <w:r w:rsidR="009D571E">
        <w:rPr>
          <w:rFonts w:ascii="Times New Roman" w:hAnsi="Times New Roman" w:cs="Times New Roman"/>
          <w:sz w:val="24"/>
          <w:szCs w:val="24"/>
        </w:rPr>
        <w:t xml:space="preserve"> Once he had it in his hand, he began to speak.</w:t>
      </w:r>
    </w:p>
    <w:p w:rsidR="009D571E" w:rsidRDefault="009D571E" w:rsidP="00AD763B">
      <w:pPr>
        <w:rPr>
          <w:rFonts w:ascii="Times New Roman" w:hAnsi="Times New Roman" w:cs="Times New Roman"/>
          <w:sz w:val="24"/>
          <w:szCs w:val="24"/>
        </w:rPr>
      </w:pPr>
      <w:r>
        <w:rPr>
          <w:rFonts w:ascii="Times New Roman" w:hAnsi="Times New Roman" w:cs="Times New Roman"/>
          <w:sz w:val="24"/>
          <w:szCs w:val="24"/>
        </w:rPr>
        <w:lastRenderedPageBreak/>
        <w:t>“Okay oh Great One.” The</w:t>
      </w:r>
      <w:r w:rsidR="00F34AD8">
        <w:rPr>
          <w:rFonts w:ascii="Times New Roman" w:hAnsi="Times New Roman" w:cs="Times New Roman"/>
          <w:sz w:val="24"/>
          <w:szCs w:val="24"/>
        </w:rPr>
        <w:t>re</w:t>
      </w:r>
      <w:r>
        <w:rPr>
          <w:rFonts w:ascii="Times New Roman" w:hAnsi="Times New Roman" w:cs="Times New Roman"/>
          <w:sz w:val="24"/>
          <w:szCs w:val="24"/>
        </w:rPr>
        <w:t xml:space="preserve"> was a slight hint of sarcasm in his voice. “Come teach me a lesson then.”</w:t>
      </w:r>
    </w:p>
    <w:p w:rsidR="00810DC8" w:rsidRDefault="00810DC8" w:rsidP="00AD763B">
      <w:pPr>
        <w:rPr>
          <w:rFonts w:ascii="Times New Roman" w:hAnsi="Times New Roman" w:cs="Times New Roman"/>
          <w:sz w:val="24"/>
          <w:szCs w:val="24"/>
        </w:rPr>
      </w:pPr>
    </w:p>
    <w:p w:rsidR="00810DC8" w:rsidRDefault="00810DC8" w:rsidP="00AD763B">
      <w:pPr>
        <w:rPr>
          <w:rFonts w:ascii="Times New Roman" w:hAnsi="Times New Roman" w:cs="Times New Roman"/>
          <w:sz w:val="24"/>
          <w:szCs w:val="24"/>
        </w:rPr>
      </w:pPr>
      <w:r>
        <w:rPr>
          <w:rFonts w:ascii="Times New Roman" w:hAnsi="Times New Roman" w:cs="Times New Roman"/>
          <w:sz w:val="24"/>
          <w:szCs w:val="24"/>
        </w:rPr>
        <w:t>The two friends smirked as they prepared for their next attacks.</w:t>
      </w:r>
    </w:p>
    <w:p w:rsidR="000971A0" w:rsidRDefault="000971A0" w:rsidP="00AD763B">
      <w:pPr>
        <w:rPr>
          <w:rFonts w:ascii="Times New Roman" w:hAnsi="Times New Roman" w:cs="Times New Roman"/>
          <w:sz w:val="24"/>
          <w:szCs w:val="24"/>
        </w:rPr>
      </w:pPr>
    </w:p>
    <w:p w:rsidR="000971A0" w:rsidRDefault="000971A0" w:rsidP="000971A0">
      <w:pPr>
        <w:jc w:val="center"/>
        <w:rPr>
          <w:rFonts w:ascii="Times New Roman" w:hAnsi="Times New Roman" w:cs="Times New Roman"/>
          <w:sz w:val="24"/>
          <w:szCs w:val="24"/>
        </w:rPr>
      </w:pPr>
      <w:r>
        <w:rPr>
          <w:rFonts w:ascii="Times New Roman" w:hAnsi="Times New Roman" w:cs="Times New Roman"/>
          <w:sz w:val="24"/>
          <w:szCs w:val="24"/>
        </w:rPr>
        <w:t>*******************</w:t>
      </w:r>
    </w:p>
    <w:p w:rsidR="000971A0" w:rsidRDefault="000971A0" w:rsidP="00F060C8">
      <w:pPr>
        <w:rPr>
          <w:rFonts w:ascii="Times New Roman" w:hAnsi="Times New Roman" w:cs="Times New Roman"/>
          <w:sz w:val="24"/>
          <w:szCs w:val="24"/>
        </w:rPr>
      </w:pPr>
    </w:p>
    <w:p w:rsidR="00F060C8" w:rsidRDefault="00F060C8" w:rsidP="00F060C8">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at the figure in front of him. Then, he smirked. He dusted himself off and straightened out his hair. He then looked at the person and spoke.</w:t>
      </w:r>
    </w:p>
    <w:p w:rsidR="00F060C8" w:rsidRDefault="00347053" w:rsidP="00F060C8">
      <w:pPr>
        <w:rPr>
          <w:rFonts w:ascii="Times New Roman" w:hAnsi="Times New Roman" w:cs="Times New Roman"/>
          <w:sz w:val="24"/>
          <w:szCs w:val="24"/>
        </w:rPr>
      </w:pPr>
      <w:r>
        <w:rPr>
          <w:rFonts w:ascii="Times New Roman" w:hAnsi="Times New Roman" w:cs="Times New Roman"/>
          <w:sz w:val="24"/>
          <w:szCs w:val="24"/>
        </w:rPr>
        <w:br/>
        <w:t>“I’m sorry there, beautiful,</w:t>
      </w:r>
      <w:r w:rsidR="00F060C8">
        <w:rPr>
          <w:rFonts w:ascii="Times New Roman" w:hAnsi="Times New Roman" w:cs="Times New Roman"/>
          <w:sz w:val="24"/>
          <w:szCs w:val="24"/>
        </w:rPr>
        <w:t xml:space="preserve"> I didn’t quite catch your name.”</w:t>
      </w:r>
    </w:p>
    <w:p w:rsidR="00F060C8" w:rsidRDefault="00F060C8" w:rsidP="00F060C8">
      <w:pPr>
        <w:rPr>
          <w:rFonts w:ascii="Times New Roman" w:hAnsi="Times New Roman" w:cs="Times New Roman"/>
          <w:sz w:val="24"/>
          <w:szCs w:val="24"/>
        </w:rPr>
      </w:pPr>
    </w:p>
    <w:p w:rsidR="00F060C8" w:rsidRDefault="00F060C8" w:rsidP="00F060C8">
      <w:pPr>
        <w:rPr>
          <w:rFonts w:ascii="Times New Roman" w:hAnsi="Times New Roman" w:cs="Times New Roman"/>
          <w:sz w:val="24"/>
          <w:szCs w:val="24"/>
        </w:rPr>
      </w:pPr>
      <w:r>
        <w:rPr>
          <w:rFonts w:ascii="Times New Roman" w:hAnsi="Times New Roman" w:cs="Times New Roman"/>
          <w:sz w:val="24"/>
          <w:szCs w:val="24"/>
        </w:rPr>
        <w:t>The female took her twin swords and put them in preparation for a fight.</w:t>
      </w:r>
      <w:r w:rsidR="004134A0">
        <w:rPr>
          <w:rFonts w:ascii="Times New Roman" w:hAnsi="Times New Roman" w:cs="Times New Roman"/>
          <w:sz w:val="24"/>
          <w:szCs w:val="24"/>
        </w:rPr>
        <w:t xml:space="preserve"> “</w:t>
      </w:r>
      <w:r w:rsidR="00296DC5">
        <w:rPr>
          <w:rFonts w:ascii="Times New Roman" w:hAnsi="Times New Roman" w:cs="Times New Roman"/>
          <w:sz w:val="24"/>
          <w:szCs w:val="24"/>
        </w:rPr>
        <w:t xml:space="preserve">It’s </w:t>
      </w:r>
      <w:proofErr w:type="spellStart"/>
      <w:r w:rsidR="00296DC5">
        <w:rPr>
          <w:rFonts w:ascii="Times New Roman" w:hAnsi="Times New Roman" w:cs="Times New Roman"/>
          <w:sz w:val="24"/>
          <w:szCs w:val="24"/>
        </w:rPr>
        <w:t>Dec</w:t>
      </w:r>
      <w:r w:rsidR="004134A0">
        <w:rPr>
          <w:rFonts w:ascii="Times New Roman" w:hAnsi="Times New Roman" w:cs="Times New Roman"/>
          <w:sz w:val="24"/>
          <w:szCs w:val="24"/>
        </w:rPr>
        <w:t>son</w:t>
      </w:r>
      <w:proofErr w:type="spellEnd"/>
      <w:r w:rsidR="004134A0">
        <w:rPr>
          <w:rFonts w:ascii="Times New Roman" w:hAnsi="Times New Roman" w:cs="Times New Roman"/>
          <w:sz w:val="24"/>
          <w:szCs w:val="24"/>
        </w:rPr>
        <w:t>. And could you please not pretend to be hitting on me.</w:t>
      </w:r>
      <w:r w:rsidR="00296DC5">
        <w:rPr>
          <w:rFonts w:ascii="Times New Roman" w:hAnsi="Times New Roman" w:cs="Times New Roman"/>
          <w:sz w:val="24"/>
          <w:szCs w:val="24"/>
        </w:rPr>
        <w:t xml:space="preserve"> I don’t need to go out with anyone so old.</w:t>
      </w:r>
      <w:r w:rsidR="004134A0">
        <w:rPr>
          <w:rFonts w:ascii="Times New Roman" w:hAnsi="Times New Roman" w:cs="Times New Roman"/>
          <w:sz w:val="24"/>
          <w:szCs w:val="24"/>
        </w:rPr>
        <w:t>”</w:t>
      </w:r>
    </w:p>
    <w:p w:rsidR="00296DC5" w:rsidRDefault="00296DC5" w:rsidP="00F060C8">
      <w:pPr>
        <w:rPr>
          <w:rFonts w:ascii="Times New Roman" w:hAnsi="Times New Roman" w:cs="Times New Roman"/>
          <w:sz w:val="24"/>
          <w:szCs w:val="24"/>
        </w:rPr>
      </w:pPr>
    </w:p>
    <w:p w:rsidR="00296DC5" w:rsidRDefault="00296DC5" w:rsidP="00F060C8">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gave a hurt look. “Hey I’m not </w:t>
      </w:r>
      <w:proofErr w:type="gramStart"/>
      <w:r>
        <w:rPr>
          <w:rFonts w:ascii="Times New Roman" w:hAnsi="Times New Roman" w:cs="Times New Roman"/>
          <w:sz w:val="24"/>
          <w:szCs w:val="24"/>
        </w:rPr>
        <w:t>old,</w:t>
      </w:r>
      <w:proofErr w:type="gramEnd"/>
      <w:r>
        <w:rPr>
          <w:rFonts w:ascii="Times New Roman" w:hAnsi="Times New Roman" w:cs="Times New Roman"/>
          <w:sz w:val="24"/>
          <w:szCs w:val="24"/>
        </w:rPr>
        <w:t xml:space="preserve"> I’m just more mature than you.”</w:t>
      </w:r>
    </w:p>
    <w:p w:rsidR="00296DC5" w:rsidRDefault="00296DC5" w:rsidP="00F060C8">
      <w:pPr>
        <w:rPr>
          <w:rFonts w:ascii="Times New Roman" w:hAnsi="Times New Roman" w:cs="Times New Roman"/>
          <w:sz w:val="24"/>
          <w:szCs w:val="24"/>
        </w:rPr>
      </w:pPr>
    </w:p>
    <w:p w:rsidR="00296DC5" w:rsidRDefault="00296DC5" w:rsidP="00F060C8">
      <w:pPr>
        <w:rPr>
          <w:rFonts w:ascii="Times New Roman" w:hAnsi="Times New Roman" w:cs="Times New Roman"/>
          <w:sz w:val="24"/>
          <w:szCs w:val="24"/>
        </w:rPr>
      </w:pPr>
      <w:r>
        <w:rPr>
          <w:rFonts w:ascii="Times New Roman" w:hAnsi="Times New Roman" w:cs="Times New Roman"/>
          <w:sz w:val="24"/>
          <w:szCs w:val="24"/>
        </w:rPr>
        <w:t xml:space="preserve">“Oh please,”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said, “though you don’t look older than me, we all know your age. If people have been talking about you for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15 years, you’re considered old.”</w:t>
      </w:r>
    </w:p>
    <w:p w:rsidR="00296DC5" w:rsidRDefault="00296DC5" w:rsidP="00F060C8">
      <w:pPr>
        <w:rPr>
          <w:rFonts w:ascii="Times New Roman" w:hAnsi="Times New Roman" w:cs="Times New Roman"/>
          <w:sz w:val="24"/>
          <w:szCs w:val="24"/>
        </w:rPr>
      </w:pPr>
    </w:p>
    <w:p w:rsidR="00296DC5" w:rsidRDefault="00296DC5" w:rsidP="00F060C8">
      <w:pPr>
        <w:rPr>
          <w:rFonts w:ascii="Times New Roman" w:hAnsi="Times New Roman" w:cs="Times New Roman"/>
          <w:sz w:val="24"/>
          <w:szCs w:val="24"/>
        </w:rPr>
      </w:pPr>
      <w:proofErr w:type="gramStart"/>
      <w:r>
        <w:rPr>
          <w:rFonts w:ascii="Times New Roman" w:hAnsi="Times New Roman" w:cs="Times New Roman"/>
          <w:sz w:val="24"/>
          <w:szCs w:val="24"/>
        </w:rPr>
        <w:t>“Consequences of being a Great One.”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to himself.</w:t>
      </w:r>
    </w:p>
    <w:p w:rsidR="00296DC5" w:rsidRDefault="00296DC5" w:rsidP="00F060C8">
      <w:pPr>
        <w:rPr>
          <w:rFonts w:ascii="Times New Roman" w:hAnsi="Times New Roman" w:cs="Times New Roman"/>
          <w:sz w:val="24"/>
          <w:szCs w:val="24"/>
        </w:rPr>
      </w:pPr>
    </w:p>
    <w:p w:rsidR="00296DC5" w:rsidRDefault="00296DC5" w:rsidP="00F060C8">
      <w:pPr>
        <w:rPr>
          <w:rFonts w:ascii="Times New Roman" w:hAnsi="Times New Roman" w:cs="Times New Roman"/>
          <w:sz w:val="24"/>
          <w:szCs w:val="24"/>
        </w:rPr>
      </w:pPr>
      <w:r>
        <w:rPr>
          <w:rFonts w:ascii="Times New Roman" w:hAnsi="Times New Roman" w:cs="Times New Roman"/>
          <w:sz w:val="24"/>
          <w:szCs w:val="24"/>
        </w:rPr>
        <w:t xml:space="preserve">He then looked at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and smirked again.</w:t>
      </w:r>
    </w:p>
    <w:p w:rsidR="00296DC5" w:rsidRDefault="00296DC5" w:rsidP="00F060C8">
      <w:pPr>
        <w:rPr>
          <w:rFonts w:ascii="Times New Roman" w:hAnsi="Times New Roman" w:cs="Times New Roman"/>
          <w:sz w:val="24"/>
          <w:szCs w:val="24"/>
        </w:rPr>
      </w:pPr>
      <w:r>
        <w:rPr>
          <w:rFonts w:ascii="Times New Roman" w:hAnsi="Times New Roman" w:cs="Times New Roman"/>
          <w:sz w:val="24"/>
          <w:szCs w:val="24"/>
        </w:rPr>
        <w:t>“Look, I don’t really want to fight right now…”</w:t>
      </w:r>
    </w:p>
    <w:p w:rsidR="00296DC5" w:rsidRDefault="00296DC5" w:rsidP="00F060C8">
      <w:pPr>
        <w:rPr>
          <w:rFonts w:ascii="Times New Roman" w:hAnsi="Times New Roman" w:cs="Times New Roman"/>
          <w:sz w:val="24"/>
          <w:szCs w:val="24"/>
        </w:rPr>
      </w:pPr>
    </w:p>
    <w:p w:rsidR="00296DC5" w:rsidRDefault="00296DC5" w:rsidP="00F060C8">
      <w:pPr>
        <w:rPr>
          <w:rFonts w:ascii="Times New Roman" w:hAnsi="Times New Roman" w:cs="Times New Roman"/>
          <w:sz w:val="24"/>
          <w:szCs w:val="24"/>
        </w:rPr>
      </w:pPr>
      <w:r>
        <w:rPr>
          <w:rFonts w:ascii="Times New Roman" w:hAnsi="Times New Roman" w:cs="Times New Roman"/>
          <w:sz w:val="24"/>
          <w:szCs w:val="24"/>
        </w:rPr>
        <w:t>“No, you just want to sink our ship.”</w:t>
      </w:r>
    </w:p>
    <w:p w:rsidR="00296DC5" w:rsidRDefault="00296DC5" w:rsidP="00F060C8">
      <w:pPr>
        <w:rPr>
          <w:rFonts w:ascii="Times New Roman" w:hAnsi="Times New Roman" w:cs="Times New Roman"/>
          <w:sz w:val="24"/>
          <w:szCs w:val="24"/>
        </w:rPr>
      </w:pPr>
    </w:p>
    <w:p w:rsidR="00296DC5" w:rsidRDefault="00296DC5" w:rsidP="00F060C8">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let out a little chuckle</w:t>
      </w:r>
      <w:r w:rsidR="006932B0">
        <w:rPr>
          <w:rFonts w:ascii="Times New Roman" w:hAnsi="Times New Roman" w:cs="Times New Roman"/>
          <w:sz w:val="24"/>
          <w:szCs w:val="24"/>
        </w:rPr>
        <w:t>.</w:t>
      </w:r>
      <w:r>
        <w:rPr>
          <w:rFonts w:ascii="Times New Roman" w:hAnsi="Times New Roman" w:cs="Times New Roman"/>
          <w:sz w:val="24"/>
          <w:szCs w:val="24"/>
        </w:rPr>
        <w:t xml:space="preserve"> There was no use hiding it.</w:t>
      </w:r>
    </w:p>
    <w:p w:rsidR="00296DC5" w:rsidRDefault="00296DC5" w:rsidP="00F060C8">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But look, the ship’s going down. I’ve already done enough damage to ensure that. There’s really no point. S</w:t>
      </w:r>
      <w:r w:rsidR="006932B0">
        <w:rPr>
          <w:rFonts w:ascii="Times New Roman" w:hAnsi="Times New Roman" w:cs="Times New Roman"/>
          <w:sz w:val="24"/>
          <w:szCs w:val="24"/>
        </w:rPr>
        <w:t>o why don’t you just put those</w:t>
      </w:r>
      <w:r>
        <w:rPr>
          <w:rFonts w:ascii="Times New Roman" w:hAnsi="Times New Roman" w:cs="Times New Roman"/>
          <w:sz w:val="24"/>
          <w:szCs w:val="24"/>
        </w:rPr>
        <w:t xml:space="preserve"> dangerous toys down?</w:t>
      </w:r>
      <w:r w:rsidR="002F2705">
        <w:rPr>
          <w:rFonts w:ascii="Times New Roman" w:hAnsi="Times New Roman" w:cs="Times New Roman"/>
          <w:sz w:val="24"/>
          <w:szCs w:val="24"/>
        </w:rPr>
        <w:t xml:space="preserve"> You can fight me when we get back to land.</w:t>
      </w:r>
      <w:r>
        <w:rPr>
          <w:rFonts w:ascii="Times New Roman" w:hAnsi="Times New Roman" w:cs="Times New Roman"/>
          <w:sz w:val="24"/>
          <w:szCs w:val="24"/>
        </w:rPr>
        <w:t>”</w:t>
      </w:r>
    </w:p>
    <w:p w:rsidR="00296DC5" w:rsidRDefault="00296DC5" w:rsidP="00F060C8">
      <w:pPr>
        <w:rPr>
          <w:rFonts w:ascii="Times New Roman" w:hAnsi="Times New Roman" w:cs="Times New Roman"/>
          <w:sz w:val="24"/>
          <w:szCs w:val="24"/>
        </w:rPr>
      </w:pPr>
    </w:p>
    <w:p w:rsidR="00296DC5" w:rsidRDefault="00296DC5" w:rsidP="00F060C8">
      <w:pPr>
        <w:rPr>
          <w:rFonts w:ascii="Times New Roman" w:hAnsi="Times New Roman" w:cs="Times New Roman"/>
          <w:sz w:val="24"/>
          <w:szCs w:val="24"/>
        </w:rPr>
      </w:pPr>
      <w:r>
        <w:rPr>
          <w:rFonts w:ascii="Times New Roman" w:hAnsi="Times New Roman" w:cs="Times New Roman"/>
          <w:sz w:val="24"/>
          <w:szCs w:val="24"/>
        </w:rPr>
        <w:t>“</w:t>
      </w:r>
      <w:r w:rsidR="002F2705">
        <w:rPr>
          <w:rFonts w:ascii="Times New Roman" w:hAnsi="Times New Roman" w:cs="Times New Roman"/>
          <w:sz w:val="24"/>
          <w:szCs w:val="24"/>
        </w:rPr>
        <w:t>Why not fight you now? Huh?”</w:t>
      </w:r>
    </w:p>
    <w:p w:rsidR="002F2705" w:rsidRDefault="002F2705" w:rsidP="00F060C8">
      <w:pPr>
        <w:rPr>
          <w:rFonts w:ascii="Times New Roman" w:hAnsi="Times New Roman" w:cs="Times New Roman"/>
          <w:sz w:val="24"/>
          <w:szCs w:val="24"/>
        </w:rPr>
      </w:pPr>
    </w:p>
    <w:p w:rsidR="002F2705" w:rsidRDefault="002F2705" w:rsidP="00F060C8">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want to get out of here before the ship sinks.”</w:t>
      </w:r>
    </w:p>
    <w:p w:rsidR="002F2705" w:rsidRDefault="002F2705" w:rsidP="00F060C8">
      <w:pPr>
        <w:rPr>
          <w:rFonts w:ascii="Times New Roman" w:hAnsi="Times New Roman" w:cs="Times New Roman"/>
          <w:sz w:val="24"/>
          <w:szCs w:val="24"/>
        </w:rPr>
      </w:pPr>
    </w:p>
    <w:p w:rsidR="002F2705" w:rsidRDefault="002F2705" w:rsidP="00F060C8">
      <w:pPr>
        <w:rPr>
          <w:rFonts w:ascii="Times New Roman" w:hAnsi="Times New Roman" w:cs="Times New Roman"/>
          <w:sz w:val="24"/>
          <w:szCs w:val="24"/>
        </w:rPr>
      </w:pPr>
      <w:r>
        <w:rPr>
          <w:rFonts w:ascii="Times New Roman" w:hAnsi="Times New Roman" w:cs="Times New Roman"/>
          <w:sz w:val="24"/>
          <w:szCs w:val="24"/>
        </w:rPr>
        <w:t>“Then what’s stopping you. I thought the ship was already sinking, why come down here.”</w:t>
      </w:r>
    </w:p>
    <w:p w:rsidR="002F2705" w:rsidRDefault="002F2705" w:rsidP="00F060C8">
      <w:pPr>
        <w:rPr>
          <w:rFonts w:ascii="Times New Roman" w:hAnsi="Times New Roman" w:cs="Times New Roman"/>
          <w:sz w:val="24"/>
          <w:szCs w:val="24"/>
        </w:rPr>
      </w:pPr>
    </w:p>
    <w:p w:rsidR="002F2705" w:rsidRDefault="002F2705" w:rsidP="00F060C8">
      <w:pPr>
        <w:rPr>
          <w:rFonts w:ascii="Times New Roman" w:hAnsi="Times New Roman" w:cs="Times New Roman"/>
          <w:sz w:val="24"/>
          <w:szCs w:val="24"/>
        </w:rPr>
      </w:pPr>
      <w:r>
        <w:rPr>
          <w:rFonts w:ascii="Times New Roman" w:hAnsi="Times New Roman" w:cs="Times New Roman"/>
          <w:sz w:val="24"/>
          <w:szCs w:val="24"/>
        </w:rPr>
        <w:t>“Well, it is going to sink, but I want it to sink faster. I just want to finish what I started.”</w:t>
      </w:r>
    </w:p>
    <w:p w:rsidR="002F2705" w:rsidRDefault="002F2705" w:rsidP="00F060C8">
      <w:pPr>
        <w:rPr>
          <w:rFonts w:ascii="Times New Roman" w:hAnsi="Times New Roman" w:cs="Times New Roman"/>
          <w:sz w:val="24"/>
          <w:szCs w:val="24"/>
        </w:rPr>
      </w:pPr>
    </w:p>
    <w:p w:rsidR="002F2705" w:rsidRDefault="002F2705" w:rsidP="00F060C8">
      <w:pPr>
        <w:rPr>
          <w:rFonts w:ascii="Times New Roman" w:hAnsi="Times New Roman" w:cs="Times New Roman"/>
          <w:sz w:val="24"/>
          <w:szCs w:val="24"/>
        </w:rPr>
      </w:pPr>
      <w:r>
        <w:rPr>
          <w:rFonts w:ascii="Times New Roman" w:hAnsi="Times New Roman" w:cs="Times New Roman"/>
          <w:sz w:val="24"/>
          <w:szCs w:val="24"/>
        </w:rPr>
        <w:t xml:space="preserve">“And I’m not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let you.”</w:t>
      </w:r>
    </w:p>
    <w:p w:rsidR="002F2705" w:rsidRDefault="002F2705" w:rsidP="00F060C8">
      <w:pPr>
        <w:rPr>
          <w:rFonts w:ascii="Times New Roman" w:hAnsi="Times New Roman" w:cs="Times New Roman"/>
          <w:sz w:val="24"/>
          <w:szCs w:val="24"/>
        </w:rPr>
      </w:pPr>
    </w:p>
    <w:p w:rsidR="002F2705" w:rsidRDefault="002F2705" w:rsidP="00F060C8">
      <w:pPr>
        <w:rPr>
          <w:rFonts w:ascii="Times New Roman" w:hAnsi="Times New Roman" w:cs="Times New Roman"/>
          <w:sz w:val="24"/>
          <w:szCs w:val="24"/>
        </w:rPr>
      </w:pPr>
      <w:r>
        <w:rPr>
          <w:rFonts w:ascii="Times New Roman" w:hAnsi="Times New Roman" w:cs="Times New Roman"/>
          <w:sz w:val="24"/>
          <w:szCs w:val="24"/>
        </w:rPr>
        <w:t>“But the ship’s already sinking, there’s no point in stopping me now. Why try?”</w:t>
      </w:r>
    </w:p>
    <w:p w:rsidR="002F2705" w:rsidRDefault="002F2705" w:rsidP="00F060C8">
      <w:pPr>
        <w:rPr>
          <w:rFonts w:ascii="Times New Roman" w:hAnsi="Times New Roman" w:cs="Times New Roman"/>
          <w:sz w:val="24"/>
          <w:szCs w:val="24"/>
        </w:rPr>
      </w:pPr>
    </w:p>
    <w:p w:rsidR="002F2705" w:rsidRDefault="002F2705" w:rsidP="00F060C8">
      <w:pPr>
        <w:rPr>
          <w:rFonts w:ascii="Times New Roman" w:hAnsi="Times New Roman" w:cs="Times New Roman"/>
          <w:sz w:val="24"/>
          <w:szCs w:val="24"/>
        </w:rPr>
      </w:pPr>
      <w:proofErr w:type="gramStart"/>
      <w:r>
        <w:rPr>
          <w:rFonts w:ascii="Times New Roman" w:hAnsi="Times New Roman" w:cs="Times New Roman"/>
          <w:sz w:val="24"/>
          <w:szCs w:val="24"/>
        </w:rPr>
        <w:t>“Because I feel like it.”</w:t>
      </w:r>
      <w:proofErr w:type="gramEnd"/>
    </w:p>
    <w:p w:rsidR="002F2705" w:rsidRDefault="002F2705" w:rsidP="00F060C8">
      <w:pPr>
        <w:rPr>
          <w:rFonts w:ascii="Times New Roman" w:hAnsi="Times New Roman" w:cs="Times New Roman"/>
          <w:sz w:val="24"/>
          <w:szCs w:val="24"/>
        </w:rPr>
      </w:pPr>
    </w:p>
    <w:p w:rsidR="002F2705" w:rsidRDefault="00D555DA" w:rsidP="00F060C8">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couldn’t argue with that</w:t>
      </w:r>
      <w:r w:rsidR="00D47001">
        <w:rPr>
          <w:rFonts w:ascii="Times New Roman" w:hAnsi="Times New Roman" w:cs="Times New Roman"/>
          <w:sz w:val="24"/>
          <w:szCs w:val="24"/>
        </w:rPr>
        <w:t>. He let out a sigh and twirled his sword.</w:t>
      </w:r>
    </w:p>
    <w:p w:rsidR="00D47001" w:rsidRDefault="00D47001" w:rsidP="00F060C8">
      <w:pPr>
        <w:rPr>
          <w:rFonts w:ascii="Times New Roman" w:hAnsi="Times New Roman" w:cs="Times New Roman"/>
          <w:sz w:val="24"/>
          <w:szCs w:val="24"/>
        </w:rPr>
      </w:pPr>
    </w:p>
    <w:p w:rsidR="00D47001" w:rsidRDefault="00D47001" w:rsidP="00F060C8">
      <w:pPr>
        <w:rPr>
          <w:rFonts w:ascii="Times New Roman" w:hAnsi="Times New Roman" w:cs="Times New Roman"/>
          <w:sz w:val="24"/>
          <w:szCs w:val="24"/>
        </w:rPr>
      </w:pPr>
      <w:r>
        <w:rPr>
          <w:rFonts w:ascii="Times New Roman" w:hAnsi="Times New Roman" w:cs="Times New Roman"/>
          <w:sz w:val="24"/>
          <w:szCs w:val="24"/>
        </w:rPr>
        <w:t>“Alright, it’s your funeral.”</w:t>
      </w:r>
    </w:p>
    <w:p w:rsidR="00D47001" w:rsidRDefault="00D47001" w:rsidP="00F060C8">
      <w:pPr>
        <w:rPr>
          <w:rFonts w:ascii="Times New Roman" w:hAnsi="Times New Roman" w:cs="Times New Roman"/>
          <w:sz w:val="24"/>
          <w:szCs w:val="24"/>
        </w:rPr>
      </w:pPr>
    </w:p>
    <w:p w:rsidR="00D47001" w:rsidRDefault="004C2DF1" w:rsidP="004C2DF1">
      <w:pPr>
        <w:jc w:val="center"/>
        <w:rPr>
          <w:rFonts w:ascii="Times New Roman" w:hAnsi="Times New Roman" w:cs="Times New Roman"/>
          <w:sz w:val="24"/>
          <w:szCs w:val="24"/>
        </w:rPr>
      </w:pPr>
      <w:r>
        <w:rPr>
          <w:rFonts w:ascii="Times New Roman" w:hAnsi="Times New Roman" w:cs="Times New Roman"/>
          <w:sz w:val="24"/>
          <w:szCs w:val="24"/>
        </w:rPr>
        <w:t>**************************</w:t>
      </w:r>
    </w:p>
    <w:p w:rsidR="004C2DF1" w:rsidRDefault="004C2DF1" w:rsidP="004C2DF1">
      <w:pPr>
        <w:rPr>
          <w:rFonts w:ascii="Times New Roman" w:hAnsi="Times New Roman" w:cs="Times New Roman"/>
          <w:sz w:val="24"/>
          <w:szCs w:val="24"/>
        </w:rPr>
      </w:pPr>
      <w:r>
        <w:rPr>
          <w:rFonts w:ascii="Times New Roman" w:hAnsi="Times New Roman" w:cs="Times New Roman"/>
          <w:sz w:val="24"/>
          <w:szCs w:val="24"/>
        </w:rPr>
        <w:t>“Panda, can you please jump over board!”</w:t>
      </w:r>
    </w:p>
    <w:p w:rsidR="004C2DF1" w:rsidRDefault="004C2DF1" w:rsidP="004C2DF1">
      <w:pPr>
        <w:rPr>
          <w:rFonts w:ascii="Times New Roman" w:hAnsi="Times New Roman" w:cs="Times New Roman"/>
          <w:sz w:val="24"/>
          <w:szCs w:val="24"/>
        </w:rPr>
      </w:pPr>
    </w:p>
    <w:p w:rsidR="004C2DF1" w:rsidRDefault="004C2DF1" w:rsidP="004C2DF1">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can you please shut your mouth!”</w:t>
      </w:r>
    </w:p>
    <w:p w:rsidR="004C2DF1" w:rsidRDefault="004C2DF1" w:rsidP="004C2DF1">
      <w:pPr>
        <w:rPr>
          <w:rFonts w:ascii="Times New Roman" w:hAnsi="Times New Roman" w:cs="Times New Roman"/>
          <w:sz w:val="24"/>
          <w:szCs w:val="24"/>
        </w:rPr>
      </w:pPr>
    </w:p>
    <w:p w:rsidR="004C2DF1" w:rsidRDefault="004C2DF1" w:rsidP="004C2DF1">
      <w:pPr>
        <w:rPr>
          <w:rFonts w:ascii="Times New Roman" w:hAnsi="Times New Roman" w:cs="Times New Roman"/>
          <w:sz w:val="24"/>
          <w:szCs w:val="24"/>
        </w:rPr>
      </w:pPr>
      <w:r>
        <w:rPr>
          <w:rFonts w:ascii="Times New Roman" w:hAnsi="Times New Roman" w:cs="Times New Roman"/>
          <w:sz w:val="24"/>
          <w:szCs w:val="24"/>
        </w:rPr>
        <w:t>“You know,</w:t>
      </w:r>
      <w:r w:rsidR="001A51F5">
        <w:rPr>
          <w:rFonts w:ascii="Times New Roman" w:hAnsi="Times New Roman" w:cs="Times New Roman"/>
          <w:sz w:val="24"/>
          <w:szCs w:val="24"/>
        </w:rPr>
        <w:t xml:space="preserve"> </w:t>
      </w:r>
      <w:r>
        <w:rPr>
          <w:rFonts w:ascii="Times New Roman" w:hAnsi="Times New Roman" w:cs="Times New Roman"/>
          <w:sz w:val="24"/>
          <w:szCs w:val="24"/>
        </w:rPr>
        <w:t>if I didn’t know any better, I’d think you two weren’t on the same team.”</w:t>
      </w:r>
    </w:p>
    <w:p w:rsidR="004C2DF1" w:rsidRDefault="004C2DF1" w:rsidP="004C2DF1">
      <w:pPr>
        <w:rPr>
          <w:rFonts w:ascii="Times New Roman" w:hAnsi="Times New Roman" w:cs="Times New Roman"/>
          <w:sz w:val="24"/>
          <w:szCs w:val="24"/>
        </w:rPr>
      </w:pPr>
    </w:p>
    <w:p w:rsidR="004C2DF1" w:rsidRDefault="001A51F5" w:rsidP="004C2DF1">
      <w:pPr>
        <w:rPr>
          <w:rFonts w:ascii="Times New Roman" w:hAnsi="Times New Roman" w:cs="Times New Roman"/>
          <w:sz w:val="24"/>
          <w:szCs w:val="24"/>
        </w:rPr>
      </w:pPr>
      <w:r>
        <w:rPr>
          <w:rFonts w:ascii="Times New Roman" w:hAnsi="Times New Roman" w:cs="Times New Roman"/>
          <w:sz w:val="24"/>
          <w:szCs w:val="24"/>
        </w:rPr>
        <w:t xml:space="preserve">But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knew the truth. These two cared about each other very much. Pandora didn’t want to leave because she wanted to keep protecting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with her bow.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wanted Panda to leave so he wouldn’t have to be forced to protect his Far friend. Why was it that good friends always argued so much with each other?</w:t>
      </w:r>
    </w:p>
    <w:p w:rsidR="001A51F5" w:rsidRDefault="001A51F5" w:rsidP="004C2DF1">
      <w:pPr>
        <w:rPr>
          <w:rFonts w:ascii="Times New Roman" w:hAnsi="Times New Roman" w:cs="Times New Roman"/>
          <w:sz w:val="24"/>
          <w:szCs w:val="24"/>
        </w:rPr>
      </w:pPr>
    </w:p>
    <w:p w:rsidR="001A51F5" w:rsidRDefault="001A51F5" w:rsidP="004C2DF1">
      <w:pPr>
        <w:rPr>
          <w:rFonts w:ascii="Times New Roman" w:hAnsi="Times New Roman" w:cs="Times New Roman"/>
          <w:sz w:val="24"/>
          <w:szCs w:val="24"/>
        </w:rPr>
      </w:pPr>
      <w:r>
        <w:rPr>
          <w:rFonts w:ascii="Times New Roman" w:hAnsi="Times New Roman" w:cs="Times New Roman"/>
          <w:sz w:val="24"/>
          <w:szCs w:val="24"/>
        </w:rPr>
        <w:t>*SHING*</w:t>
      </w:r>
    </w:p>
    <w:p w:rsidR="001A51F5" w:rsidRDefault="001A51F5" w:rsidP="004C2DF1">
      <w:pPr>
        <w:rPr>
          <w:rFonts w:ascii="Times New Roman" w:hAnsi="Times New Roman" w:cs="Times New Roman"/>
          <w:sz w:val="24"/>
          <w:szCs w:val="24"/>
        </w:rPr>
      </w:pPr>
    </w:p>
    <w:p w:rsidR="001A51F5" w:rsidRDefault="001A51F5" w:rsidP="004C2DF1">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couldn’t think about that right now. She too was fighting to protect Pandora and it was extremely hard to keep up as they were outnumbered and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much less experienced.</w:t>
      </w:r>
      <w:r w:rsidR="009F7FDD">
        <w:rPr>
          <w:rFonts w:ascii="Times New Roman" w:hAnsi="Times New Roman" w:cs="Times New Roman"/>
          <w:sz w:val="24"/>
          <w:szCs w:val="24"/>
        </w:rPr>
        <w:t xml:space="preserve"> Not to mention the rocking of the boat. </w:t>
      </w:r>
      <w:proofErr w:type="spellStart"/>
      <w:r w:rsidR="009F7FDD">
        <w:rPr>
          <w:rFonts w:ascii="Times New Roman" w:hAnsi="Times New Roman" w:cs="Times New Roman"/>
          <w:sz w:val="24"/>
          <w:szCs w:val="24"/>
        </w:rPr>
        <w:t>Sheina</w:t>
      </w:r>
      <w:proofErr w:type="spellEnd"/>
      <w:r w:rsidR="009F7FDD">
        <w:rPr>
          <w:rFonts w:ascii="Times New Roman" w:hAnsi="Times New Roman" w:cs="Times New Roman"/>
          <w:sz w:val="24"/>
          <w:szCs w:val="24"/>
        </w:rPr>
        <w:t xml:space="preserve"> took a quick glance at Baas. How was it that he was keeping</w:t>
      </w:r>
      <w:r w:rsidR="006932B0">
        <w:rPr>
          <w:rFonts w:ascii="Times New Roman" w:hAnsi="Times New Roman" w:cs="Times New Roman"/>
          <w:sz w:val="24"/>
          <w:szCs w:val="24"/>
        </w:rPr>
        <w:t xml:space="preserve"> his balance?</w:t>
      </w:r>
      <w:r w:rsidR="009F7FDD">
        <w:rPr>
          <w:rFonts w:ascii="Times New Roman" w:hAnsi="Times New Roman" w:cs="Times New Roman"/>
          <w:sz w:val="24"/>
          <w:szCs w:val="24"/>
        </w:rPr>
        <w:t xml:space="preserve"> He was acting </w:t>
      </w:r>
      <w:r w:rsidR="006932B0">
        <w:rPr>
          <w:rFonts w:ascii="Times New Roman" w:hAnsi="Times New Roman" w:cs="Times New Roman"/>
          <w:sz w:val="24"/>
          <w:szCs w:val="24"/>
        </w:rPr>
        <w:t>like he had been fighting on a moving base</w:t>
      </w:r>
      <w:r w:rsidR="009F7FDD">
        <w:rPr>
          <w:rFonts w:ascii="Times New Roman" w:hAnsi="Times New Roman" w:cs="Times New Roman"/>
          <w:sz w:val="24"/>
          <w:szCs w:val="24"/>
        </w:rPr>
        <w:t xml:space="preserve"> all his life.</w:t>
      </w:r>
    </w:p>
    <w:p w:rsidR="009F7FDD" w:rsidRDefault="009F7FDD" w:rsidP="004C2DF1">
      <w:pPr>
        <w:rPr>
          <w:rFonts w:ascii="Times New Roman" w:hAnsi="Times New Roman" w:cs="Times New Roman"/>
          <w:sz w:val="24"/>
          <w:szCs w:val="24"/>
        </w:rPr>
      </w:pPr>
    </w:p>
    <w:p w:rsidR="009F7FDD" w:rsidRDefault="001255E1" w:rsidP="004C2DF1">
      <w:pPr>
        <w:rPr>
          <w:rFonts w:ascii="Times New Roman" w:hAnsi="Times New Roman" w:cs="Times New Roman"/>
          <w:sz w:val="24"/>
          <w:szCs w:val="24"/>
        </w:rPr>
      </w:pPr>
      <w:r>
        <w:rPr>
          <w:rFonts w:ascii="Times New Roman" w:hAnsi="Times New Roman" w:cs="Times New Roman"/>
          <w:sz w:val="24"/>
          <w:szCs w:val="24"/>
        </w:rPr>
        <w:t>Baas himself was running across screaming as loud as he could.</w:t>
      </w:r>
    </w:p>
    <w:p w:rsidR="001255E1" w:rsidRDefault="001255E1" w:rsidP="004C2DF1">
      <w:pPr>
        <w:rPr>
          <w:rFonts w:ascii="Times New Roman" w:hAnsi="Times New Roman" w:cs="Times New Roman"/>
          <w:sz w:val="24"/>
          <w:szCs w:val="24"/>
        </w:rPr>
      </w:pPr>
    </w:p>
    <w:p w:rsidR="00C63501" w:rsidRDefault="001255E1" w:rsidP="004C2DF1">
      <w:pPr>
        <w:rPr>
          <w:rFonts w:ascii="Times New Roman" w:hAnsi="Times New Roman" w:cs="Times New Roman"/>
          <w:sz w:val="24"/>
          <w:szCs w:val="24"/>
        </w:rPr>
      </w:pPr>
      <w:proofErr w:type="gramStart"/>
      <w:r>
        <w:rPr>
          <w:rFonts w:ascii="Times New Roman" w:hAnsi="Times New Roman" w:cs="Times New Roman"/>
          <w:sz w:val="24"/>
          <w:szCs w:val="24"/>
        </w:rPr>
        <w:t>“AAAAHHHH!!!”</w:t>
      </w:r>
      <w:proofErr w:type="gramEnd"/>
    </w:p>
    <w:p w:rsidR="001255E1" w:rsidRDefault="001255E1" w:rsidP="004C2DF1">
      <w:pPr>
        <w:rPr>
          <w:rFonts w:ascii="Times New Roman" w:hAnsi="Times New Roman" w:cs="Times New Roman"/>
          <w:sz w:val="24"/>
          <w:szCs w:val="24"/>
        </w:rPr>
      </w:pPr>
      <w:r>
        <w:rPr>
          <w:rFonts w:ascii="Times New Roman" w:hAnsi="Times New Roman" w:cs="Times New Roman"/>
          <w:sz w:val="24"/>
          <w:szCs w:val="24"/>
        </w:rPr>
        <w:t xml:space="preserve">It was a mocking scream as he was not really scared, but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indeed chasing him. As Baas got closer to the</w:t>
      </w:r>
      <w:r w:rsidR="00C63501">
        <w:rPr>
          <w:rFonts w:ascii="Times New Roman" w:hAnsi="Times New Roman" w:cs="Times New Roman"/>
          <w:sz w:val="24"/>
          <w:szCs w:val="24"/>
        </w:rPr>
        <w:t xml:space="preserve"> captain’s chair</w:t>
      </w:r>
      <w:r>
        <w:rPr>
          <w:rFonts w:ascii="Times New Roman" w:hAnsi="Times New Roman" w:cs="Times New Roman"/>
          <w:sz w:val="24"/>
          <w:szCs w:val="24"/>
        </w:rPr>
        <w:t xml:space="preserve"> </w:t>
      </w:r>
      <w:proofErr w:type="spellStart"/>
      <w:r>
        <w:rPr>
          <w:rFonts w:ascii="Times New Roman" w:hAnsi="Times New Roman" w:cs="Times New Roman"/>
          <w:sz w:val="24"/>
          <w:szCs w:val="24"/>
        </w:rPr>
        <w:t>chair</w:t>
      </w:r>
      <w:proofErr w:type="spellEnd"/>
      <w:r>
        <w:rPr>
          <w:rFonts w:ascii="Times New Roman" w:hAnsi="Times New Roman" w:cs="Times New Roman"/>
          <w:sz w:val="24"/>
          <w:szCs w:val="24"/>
        </w:rPr>
        <w:t>, he turned around a</w:t>
      </w:r>
      <w:r w:rsidR="00C63501">
        <w:rPr>
          <w:rFonts w:ascii="Times New Roman" w:hAnsi="Times New Roman" w:cs="Times New Roman"/>
          <w:sz w:val="24"/>
          <w:szCs w:val="24"/>
        </w:rPr>
        <w:t>nd</w:t>
      </w:r>
      <w:r>
        <w:rPr>
          <w:rFonts w:ascii="Times New Roman" w:hAnsi="Times New Roman" w:cs="Times New Roman"/>
          <w:sz w:val="24"/>
          <w:szCs w:val="24"/>
        </w:rPr>
        <w:t xml:space="preserve"> showed his shield 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1255E1" w:rsidRDefault="001255E1" w:rsidP="004C2DF1">
      <w:pPr>
        <w:rPr>
          <w:rFonts w:ascii="Times New Roman" w:hAnsi="Times New Roman" w:cs="Times New Roman"/>
          <w:sz w:val="24"/>
          <w:szCs w:val="24"/>
        </w:rPr>
      </w:pPr>
    </w:p>
    <w:p w:rsidR="001255E1" w:rsidRDefault="001255E1" w:rsidP="004C2DF1">
      <w:pPr>
        <w:rPr>
          <w:rFonts w:ascii="Times New Roman" w:hAnsi="Times New Roman" w:cs="Times New Roman"/>
          <w:sz w:val="24"/>
          <w:szCs w:val="24"/>
        </w:rPr>
      </w:pPr>
      <w:r>
        <w:rPr>
          <w:rFonts w:ascii="Times New Roman" w:hAnsi="Times New Roman" w:cs="Times New Roman"/>
          <w:sz w:val="24"/>
          <w:szCs w:val="24"/>
        </w:rPr>
        <w:t>“Back demon. Back I say.”</w:t>
      </w:r>
    </w:p>
    <w:p w:rsidR="001255E1" w:rsidRDefault="001255E1" w:rsidP="004C2DF1">
      <w:pPr>
        <w:rPr>
          <w:rFonts w:ascii="Times New Roman" w:hAnsi="Times New Roman" w:cs="Times New Roman"/>
          <w:sz w:val="24"/>
          <w:szCs w:val="24"/>
        </w:rPr>
      </w:pPr>
    </w:p>
    <w:p w:rsidR="001255E1" w:rsidRDefault="001255E1" w:rsidP="004C2DF1">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swung her sword with full force in a vertical slice.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let it hit his shield and the impact pushed him back a bit.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had gotten stronger. Upon striking,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 not stop, but Baas was ready. </w:t>
      </w:r>
      <w:proofErr w:type="spellStart"/>
      <w:r>
        <w:rPr>
          <w:rFonts w:ascii="Times New Roman" w:hAnsi="Times New Roman" w:cs="Times New Roman"/>
          <w:sz w:val="24"/>
          <w:szCs w:val="24"/>
        </w:rPr>
        <w:t>Vatt</w:t>
      </w:r>
      <w:proofErr w:type="spellEnd"/>
      <w:r>
        <w:rPr>
          <w:rFonts w:ascii="Times New Roman" w:hAnsi="Times New Roman" w:cs="Times New Roman"/>
          <w:sz w:val="24"/>
          <w:szCs w:val="24"/>
        </w:rPr>
        <w:t xml:space="preserve"> swung again with a vertical strike. Baas switched to his left hand and blocked the attack using his sword. After a few seconds of struggling,</w:t>
      </w:r>
      <w:r w:rsidR="00CE47F2">
        <w:rPr>
          <w:rFonts w:ascii="Times New Roman" w:hAnsi="Times New Roman" w:cs="Times New Roman"/>
          <w:sz w:val="24"/>
          <w:szCs w:val="24"/>
        </w:rPr>
        <w:t xml:space="preserve"> he let his right hand join his left to increase his strength. This allowed Baas to move</w:t>
      </w:r>
      <w:r>
        <w:rPr>
          <w:rFonts w:ascii="Times New Roman" w:hAnsi="Times New Roman" w:cs="Times New Roman"/>
          <w:sz w:val="24"/>
          <w:szCs w:val="24"/>
        </w:rPr>
        <w:t xml:space="preserve"> the attack to his left</w:t>
      </w:r>
      <w:r w:rsidR="00CE47F2">
        <w:rPr>
          <w:rFonts w:ascii="Times New Roman" w:hAnsi="Times New Roman" w:cs="Times New Roman"/>
          <w:sz w:val="24"/>
          <w:szCs w:val="24"/>
        </w:rPr>
        <w:t>, away from his body</w:t>
      </w:r>
      <w:r>
        <w:rPr>
          <w:rFonts w:ascii="Times New Roman" w:hAnsi="Times New Roman" w:cs="Times New Roman"/>
          <w:sz w:val="24"/>
          <w:szCs w:val="24"/>
        </w:rPr>
        <w:t>.</w:t>
      </w:r>
      <w:r w:rsidR="00451FD8">
        <w:rPr>
          <w:rFonts w:ascii="Times New Roman" w:hAnsi="Times New Roman" w:cs="Times New Roman"/>
          <w:sz w:val="24"/>
          <w:szCs w:val="24"/>
        </w:rPr>
        <w:t xml:space="preserve"> This also made Baas’ sword come out on top of </w:t>
      </w:r>
      <w:proofErr w:type="spellStart"/>
      <w:r w:rsidR="00451FD8">
        <w:rPr>
          <w:rFonts w:ascii="Times New Roman" w:hAnsi="Times New Roman" w:cs="Times New Roman"/>
          <w:sz w:val="24"/>
          <w:szCs w:val="24"/>
        </w:rPr>
        <w:t>Vatti’s</w:t>
      </w:r>
      <w:proofErr w:type="spellEnd"/>
      <w:r w:rsidR="002E0040">
        <w:rPr>
          <w:rFonts w:ascii="Times New Roman" w:hAnsi="Times New Roman" w:cs="Times New Roman"/>
          <w:sz w:val="24"/>
          <w:szCs w:val="24"/>
        </w:rPr>
        <w:t>. Baas</w:t>
      </w:r>
      <w:r>
        <w:rPr>
          <w:rFonts w:ascii="Times New Roman" w:hAnsi="Times New Roman" w:cs="Times New Roman"/>
          <w:sz w:val="24"/>
          <w:szCs w:val="24"/>
        </w:rPr>
        <w:t xml:space="preserve"> then proceeded to travel along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sword, the force of his</w:t>
      </w:r>
      <w:r w:rsidR="004E542A">
        <w:rPr>
          <w:rFonts w:ascii="Times New Roman" w:hAnsi="Times New Roman" w:cs="Times New Roman"/>
          <w:sz w:val="24"/>
          <w:szCs w:val="24"/>
        </w:rPr>
        <w:t xml:space="preserve"> sword</w:t>
      </w:r>
      <w:r>
        <w:rPr>
          <w:rFonts w:ascii="Times New Roman" w:hAnsi="Times New Roman" w:cs="Times New Roman"/>
          <w:sz w:val="24"/>
          <w:szCs w:val="24"/>
        </w:rPr>
        <w:t xml:space="preserve"> kept hers pointed toward the floor. At this rate,</w:t>
      </w:r>
      <w:r w:rsidR="00CE47F2">
        <w:rPr>
          <w:rFonts w:ascii="Times New Roman" w:hAnsi="Times New Roman" w:cs="Times New Roman"/>
          <w:sz w:val="24"/>
          <w:szCs w:val="24"/>
        </w:rPr>
        <w:t xml:space="preserve"> Baas sword would reach </w:t>
      </w:r>
      <w:proofErr w:type="spellStart"/>
      <w:r w:rsidR="00CE47F2">
        <w:rPr>
          <w:rFonts w:ascii="Times New Roman" w:hAnsi="Times New Roman" w:cs="Times New Roman"/>
          <w:sz w:val="24"/>
          <w:szCs w:val="24"/>
        </w:rPr>
        <w:t>Vatti’s</w:t>
      </w:r>
      <w:proofErr w:type="spellEnd"/>
      <w:r w:rsidR="00CE47F2">
        <w:rPr>
          <w:rFonts w:ascii="Times New Roman" w:hAnsi="Times New Roman" w:cs="Times New Roman"/>
          <w:sz w:val="24"/>
          <w:szCs w:val="24"/>
        </w:rPr>
        <w:t xml:space="preserve"> body and she would lose. </w:t>
      </w:r>
      <w:proofErr w:type="spellStart"/>
      <w:r w:rsidR="00CE47F2">
        <w:rPr>
          <w:rFonts w:ascii="Times New Roman" w:hAnsi="Times New Roman" w:cs="Times New Roman"/>
          <w:sz w:val="24"/>
          <w:szCs w:val="24"/>
        </w:rPr>
        <w:t>Vatti</w:t>
      </w:r>
      <w:proofErr w:type="spellEnd"/>
      <w:r w:rsidR="00CE47F2">
        <w:rPr>
          <w:rFonts w:ascii="Times New Roman" w:hAnsi="Times New Roman" w:cs="Times New Roman"/>
          <w:sz w:val="24"/>
          <w:szCs w:val="24"/>
        </w:rPr>
        <w:t xml:space="preserve"> saw the situation and in that second, reacted correctly. Her free left hand grabbed Baas’ right arm before the sword reached her body. This stopped Baas in his tracks. With her sword pinned down in her right hand and her left occupied with grabbing Baas’,</w:t>
      </w:r>
      <w:r w:rsidR="004E542A">
        <w:rPr>
          <w:rFonts w:ascii="Times New Roman" w:hAnsi="Times New Roman" w:cs="Times New Roman"/>
          <w:sz w:val="24"/>
          <w:szCs w:val="24"/>
        </w:rPr>
        <w:t xml:space="preserve"> she could not use them to hurt Baas, but she had other options.</w:t>
      </w:r>
      <w:r w:rsidR="00CE47F2">
        <w:rPr>
          <w:rFonts w:ascii="Times New Roman" w:hAnsi="Times New Roman" w:cs="Times New Roman"/>
          <w:sz w:val="24"/>
          <w:szCs w:val="24"/>
        </w:rPr>
        <w:t xml:space="preserve"> She wanted to kick Baas but he was too close to her body for her to fully extend her leg. So instead </w:t>
      </w:r>
      <w:proofErr w:type="spellStart"/>
      <w:r w:rsidR="00CE47F2">
        <w:rPr>
          <w:rFonts w:ascii="Times New Roman" w:hAnsi="Times New Roman" w:cs="Times New Roman"/>
          <w:sz w:val="24"/>
          <w:szCs w:val="24"/>
        </w:rPr>
        <w:t>Vatti</w:t>
      </w:r>
      <w:proofErr w:type="spellEnd"/>
      <w:r w:rsidR="00CE47F2">
        <w:rPr>
          <w:rFonts w:ascii="Times New Roman" w:hAnsi="Times New Roman" w:cs="Times New Roman"/>
          <w:sz w:val="24"/>
          <w:szCs w:val="24"/>
        </w:rPr>
        <w:t xml:space="preserve"> lifted her left leg, screaming as she did, and kneed Baas. Because Baas had crouched to attempt his attack, the knee met him on the right side of his ribs. Instantly, </w:t>
      </w:r>
      <w:proofErr w:type="spellStart"/>
      <w:r w:rsidR="00CE47F2">
        <w:rPr>
          <w:rFonts w:ascii="Times New Roman" w:hAnsi="Times New Roman" w:cs="Times New Roman"/>
          <w:sz w:val="24"/>
          <w:szCs w:val="24"/>
        </w:rPr>
        <w:t>Vatti</w:t>
      </w:r>
      <w:proofErr w:type="spellEnd"/>
      <w:r w:rsidR="00CE47F2">
        <w:rPr>
          <w:rFonts w:ascii="Times New Roman" w:hAnsi="Times New Roman" w:cs="Times New Roman"/>
          <w:sz w:val="24"/>
          <w:szCs w:val="24"/>
        </w:rPr>
        <w:t xml:space="preserve"> pulled back her leg and pushed it forward for another blow. </w:t>
      </w:r>
      <w:proofErr w:type="gramStart"/>
      <w:r w:rsidR="00CE47F2">
        <w:rPr>
          <w:rFonts w:ascii="Times New Roman" w:hAnsi="Times New Roman" w:cs="Times New Roman"/>
          <w:sz w:val="24"/>
          <w:szCs w:val="24"/>
        </w:rPr>
        <w:t>Again and again.</w:t>
      </w:r>
      <w:proofErr w:type="gramEnd"/>
      <w:r w:rsidR="00CE47F2">
        <w:rPr>
          <w:rFonts w:ascii="Times New Roman" w:hAnsi="Times New Roman" w:cs="Times New Roman"/>
          <w:sz w:val="24"/>
          <w:szCs w:val="24"/>
        </w:rPr>
        <w:t xml:space="preserve"> </w:t>
      </w:r>
      <w:proofErr w:type="gramStart"/>
      <w:r w:rsidR="00CE47F2">
        <w:rPr>
          <w:rFonts w:ascii="Times New Roman" w:hAnsi="Times New Roman" w:cs="Times New Roman"/>
          <w:sz w:val="24"/>
          <w:szCs w:val="24"/>
        </w:rPr>
        <w:t>Baas wanted to cringe as he felt the blows</w:t>
      </w:r>
      <w:r w:rsidR="00B26DCA">
        <w:rPr>
          <w:rFonts w:ascii="Times New Roman" w:hAnsi="Times New Roman" w:cs="Times New Roman"/>
          <w:sz w:val="24"/>
          <w:szCs w:val="24"/>
        </w:rPr>
        <w:t xml:space="preserve"> to his side</w:t>
      </w:r>
      <w:r w:rsidR="00CE47F2">
        <w:rPr>
          <w:rFonts w:ascii="Times New Roman" w:hAnsi="Times New Roman" w:cs="Times New Roman"/>
          <w:sz w:val="24"/>
          <w:szCs w:val="24"/>
        </w:rPr>
        <w:t>,</w:t>
      </w:r>
      <w:r w:rsidR="00B26DCA">
        <w:rPr>
          <w:rFonts w:ascii="Times New Roman" w:hAnsi="Times New Roman" w:cs="Times New Roman"/>
          <w:sz w:val="24"/>
          <w:szCs w:val="24"/>
        </w:rPr>
        <w:t xml:space="preserve"> but </w:t>
      </w:r>
      <w:proofErr w:type="spellStart"/>
      <w:r w:rsidR="00B26DCA">
        <w:rPr>
          <w:rFonts w:ascii="Times New Roman" w:hAnsi="Times New Roman" w:cs="Times New Roman"/>
          <w:sz w:val="24"/>
          <w:szCs w:val="24"/>
        </w:rPr>
        <w:t>Vatti</w:t>
      </w:r>
      <w:proofErr w:type="spellEnd"/>
      <w:r w:rsidR="00B26DCA">
        <w:rPr>
          <w:rFonts w:ascii="Times New Roman" w:hAnsi="Times New Roman" w:cs="Times New Roman"/>
          <w:sz w:val="24"/>
          <w:szCs w:val="24"/>
        </w:rPr>
        <w:t xml:space="preserve"> had his hands pinned.</w:t>
      </w:r>
      <w:proofErr w:type="gramEnd"/>
      <w:r w:rsidR="00B26DCA">
        <w:rPr>
          <w:rFonts w:ascii="Times New Roman" w:hAnsi="Times New Roman" w:cs="Times New Roman"/>
          <w:sz w:val="24"/>
          <w:szCs w:val="24"/>
        </w:rPr>
        <w:t xml:space="preserve"> He couldn’t move from this spot. The next blow was </w:t>
      </w:r>
      <w:proofErr w:type="gramStart"/>
      <w:r w:rsidR="00B26DCA">
        <w:rPr>
          <w:rFonts w:ascii="Times New Roman" w:hAnsi="Times New Roman" w:cs="Times New Roman"/>
          <w:sz w:val="24"/>
          <w:szCs w:val="24"/>
        </w:rPr>
        <w:t>coming,</w:t>
      </w:r>
      <w:proofErr w:type="gramEnd"/>
      <w:r w:rsidR="00B26DCA">
        <w:rPr>
          <w:rFonts w:ascii="Times New Roman" w:hAnsi="Times New Roman" w:cs="Times New Roman"/>
          <w:sz w:val="24"/>
          <w:szCs w:val="24"/>
        </w:rPr>
        <w:t xml:space="preserve"> he had to think of something quick. Almost instinctively, and screaming as he did it, Baas lifted his right knee as </w:t>
      </w:r>
      <w:proofErr w:type="spellStart"/>
      <w:r w:rsidR="00B26DCA">
        <w:rPr>
          <w:rFonts w:ascii="Times New Roman" w:hAnsi="Times New Roman" w:cs="Times New Roman"/>
          <w:sz w:val="24"/>
          <w:szCs w:val="24"/>
        </w:rPr>
        <w:t>Vatti</w:t>
      </w:r>
      <w:proofErr w:type="spellEnd"/>
      <w:r w:rsidR="00B26DCA">
        <w:rPr>
          <w:rFonts w:ascii="Times New Roman" w:hAnsi="Times New Roman" w:cs="Times New Roman"/>
          <w:sz w:val="24"/>
          <w:szCs w:val="24"/>
        </w:rPr>
        <w:t xml:space="preserve"> lifted her left. The result was that Baas knee impaled </w:t>
      </w:r>
      <w:proofErr w:type="spellStart"/>
      <w:r w:rsidR="00B26DCA">
        <w:rPr>
          <w:rFonts w:ascii="Times New Roman" w:hAnsi="Times New Roman" w:cs="Times New Roman"/>
          <w:sz w:val="24"/>
          <w:szCs w:val="24"/>
        </w:rPr>
        <w:t>Vatti’s</w:t>
      </w:r>
      <w:proofErr w:type="spellEnd"/>
      <w:r w:rsidR="00B26DCA">
        <w:rPr>
          <w:rFonts w:ascii="Times New Roman" w:hAnsi="Times New Roman" w:cs="Times New Roman"/>
          <w:sz w:val="24"/>
          <w:szCs w:val="24"/>
        </w:rPr>
        <w:t xml:space="preserve"> shin before it could reach Baas</w:t>
      </w:r>
      <w:r w:rsidR="004E542A">
        <w:rPr>
          <w:rFonts w:ascii="Times New Roman" w:hAnsi="Times New Roman" w:cs="Times New Roman"/>
          <w:sz w:val="24"/>
          <w:szCs w:val="24"/>
        </w:rPr>
        <w:t xml:space="preserve"> for another blow</w:t>
      </w:r>
      <w:r w:rsidR="00B26DCA">
        <w:rPr>
          <w:rFonts w:ascii="Times New Roman" w:hAnsi="Times New Roman" w:cs="Times New Roman"/>
          <w:sz w:val="24"/>
          <w:szCs w:val="24"/>
        </w:rPr>
        <w:t xml:space="preserve">. The resulting pain made </w:t>
      </w:r>
      <w:proofErr w:type="spellStart"/>
      <w:r w:rsidR="00B26DCA">
        <w:rPr>
          <w:rFonts w:ascii="Times New Roman" w:hAnsi="Times New Roman" w:cs="Times New Roman"/>
          <w:sz w:val="24"/>
          <w:szCs w:val="24"/>
        </w:rPr>
        <w:t>V</w:t>
      </w:r>
      <w:r w:rsidR="008A3565">
        <w:rPr>
          <w:rFonts w:ascii="Times New Roman" w:hAnsi="Times New Roman" w:cs="Times New Roman"/>
          <w:sz w:val="24"/>
          <w:szCs w:val="24"/>
        </w:rPr>
        <w:t>atti</w:t>
      </w:r>
      <w:proofErr w:type="spellEnd"/>
      <w:r w:rsidR="008A3565">
        <w:rPr>
          <w:rFonts w:ascii="Times New Roman" w:hAnsi="Times New Roman" w:cs="Times New Roman"/>
          <w:sz w:val="24"/>
          <w:szCs w:val="24"/>
        </w:rPr>
        <w:t xml:space="preserve"> scream and let go of Baas’</w:t>
      </w:r>
      <w:r w:rsidR="00B26DCA">
        <w:rPr>
          <w:rFonts w:ascii="Times New Roman" w:hAnsi="Times New Roman" w:cs="Times New Roman"/>
          <w:sz w:val="24"/>
          <w:szCs w:val="24"/>
        </w:rPr>
        <w:t xml:space="preserve"> hands. Baas saw his opportunity. He quickly got low to the floor</w:t>
      </w:r>
      <w:r w:rsidR="008A3565">
        <w:rPr>
          <w:rFonts w:ascii="Times New Roman" w:hAnsi="Times New Roman" w:cs="Times New Roman"/>
          <w:sz w:val="24"/>
          <w:szCs w:val="24"/>
        </w:rPr>
        <w:t xml:space="preserve"> and spun his body to sweep </w:t>
      </w:r>
      <w:proofErr w:type="spellStart"/>
      <w:r w:rsidR="008A3565">
        <w:rPr>
          <w:rFonts w:ascii="Times New Roman" w:hAnsi="Times New Roman" w:cs="Times New Roman"/>
          <w:sz w:val="24"/>
          <w:szCs w:val="24"/>
        </w:rPr>
        <w:t>Vat</w:t>
      </w:r>
      <w:r w:rsidR="00B26DCA">
        <w:rPr>
          <w:rFonts w:ascii="Times New Roman" w:hAnsi="Times New Roman" w:cs="Times New Roman"/>
          <w:sz w:val="24"/>
          <w:szCs w:val="24"/>
        </w:rPr>
        <w:t>t</w:t>
      </w:r>
      <w:r w:rsidR="008A3565">
        <w:rPr>
          <w:rFonts w:ascii="Times New Roman" w:hAnsi="Times New Roman" w:cs="Times New Roman"/>
          <w:sz w:val="24"/>
          <w:szCs w:val="24"/>
        </w:rPr>
        <w:t>i</w:t>
      </w:r>
      <w:r w:rsidR="00B26DCA">
        <w:rPr>
          <w:rFonts w:ascii="Times New Roman" w:hAnsi="Times New Roman" w:cs="Times New Roman"/>
          <w:sz w:val="24"/>
          <w:szCs w:val="24"/>
        </w:rPr>
        <w:t>’s</w:t>
      </w:r>
      <w:proofErr w:type="spellEnd"/>
      <w:r w:rsidR="00B26DCA">
        <w:rPr>
          <w:rFonts w:ascii="Times New Roman" w:hAnsi="Times New Roman" w:cs="Times New Roman"/>
          <w:sz w:val="24"/>
          <w:szCs w:val="24"/>
        </w:rPr>
        <w:t xml:space="preserve"> one foot that was still standing. It worked and </w:t>
      </w:r>
      <w:proofErr w:type="spellStart"/>
      <w:r w:rsidR="00B26DCA">
        <w:rPr>
          <w:rFonts w:ascii="Times New Roman" w:hAnsi="Times New Roman" w:cs="Times New Roman"/>
          <w:sz w:val="24"/>
          <w:szCs w:val="24"/>
        </w:rPr>
        <w:t>Vatti</w:t>
      </w:r>
      <w:proofErr w:type="spellEnd"/>
      <w:r w:rsidR="00B26DCA">
        <w:rPr>
          <w:rFonts w:ascii="Times New Roman" w:hAnsi="Times New Roman" w:cs="Times New Roman"/>
          <w:sz w:val="24"/>
          <w:szCs w:val="24"/>
        </w:rPr>
        <w:t xml:space="preserve"> fell. Baas took this opportunity to back away from </w:t>
      </w:r>
      <w:proofErr w:type="spellStart"/>
      <w:r w:rsidR="00B26DCA">
        <w:rPr>
          <w:rFonts w:ascii="Times New Roman" w:hAnsi="Times New Roman" w:cs="Times New Roman"/>
          <w:sz w:val="24"/>
          <w:szCs w:val="24"/>
        </w:rPr>
        <w:t>Vatti</w:t>
      </w:r>
      <w:proofErr w:type="spellEnd"/>
      <w:r w:rsidR="00B26DCA">
        <w:rPr>
          <w:rFonts w:ascii="Times New Roman" w:hAnsi="Times New Roman" w:cs="Times New Roman"/>
          <w:sz w:val="24"/>
          <w:szCs w:val="24"/>
        </w:rPr>
        <w:t xml:space="preserve">. When he was far enough, his brain began to realize the pain his body was in. He grabbed his right side with his left arm in </w:t>
      </w:r>
      <w:proofErr w:type="spellStart"/>
      <w:r w:rsidR="00B26DCA">
        <w:rPr>
          <w:rFonts w:ascii="Times New Roman" w:hAnsi="Times New Roman" w:cs="Times New Roman"/>
          <w:sz w:val="24"/>
          <w:szCs w:val="24"/>
        </w:rPr>
        <w:t>pain.Vatti</w:t>
      </w:r>
      <w:proofErr w:type="spellEnd"/>
      <w:r w:rsidR="00B26DCA">
        <w:rPr>
          <w:rFonts w:ascii="Times New Roman" w:hAnsi="Times New Roman" w:cs="Times New Roman"/>
          <w:sz w:val="24"/>
          <w:szCs w:val="24"/>
        </w:rPr>
        <w:t xml:space="preserve"> quickly picked herself up off the floor. At the sight of seeing Baas cringe, she smirked.</w:t>
      </w:r>
    </w:p>
    <w:p w:rsidR="00B26DCA" w:rsidRDefault="00B26DCA" w:rsidP="004C2DF1">
      <w:pPr>
        <w:rPr>
          <w:rFonts w:ascii="Times New Roman" w:hAnsi="Times New Roman" w:cs="Times New Roman"/>
          <w:sz w:val="24"/>
          <w:szCs w:val="24"/>
        </w:rPr>
      </w:pPr>
      <w:r>
        <w:rPr>
          <w:rFonts w:ascii="Times New Roman" w:hAnsi="Times New Roman" w:cs="Times New Roman"/>
          <w:sz w:val="24"/>
          <w:szCs w:val="24"/>
        </w:rPr>
        <w:t xml:space="preserve">“Does the </w:t>
      </w:r>
      <w:proofErr w:type="spellStart"/>
      <w:r>
        <w:rPr>
          <w:rFonts w:ascii="Times New Roman" w:hAnsi="Times New Roman" w:cs="Times New Roman"/>
          <w:sz w:val="24"/>
          <w:szCs w:val="24"/>
        </w:rPr>
        <w:t>wittle</w:t>
      </w:r>
      <w:proofErr w:type="spellEnd"/>
      <w:r>
        <w:rPr>
          <w:rFonts w:ascii="Times New Roman" w:hAnsi="Times New Roman" w:cs="Times New Roman"/>
          <w:sz w:val="24"/>
          <w:szCs w:val="24"/>
        </w:rPr>
        <w:t xml:space="preserve"> baby need a time out?” she said in an insulting tone. However, right after saying this, her brain realize</w:t>
      </w:r>
      <w:r w:rsidR="008A3565">
        <w:rPr>
          <w:rFonts w:ascii="Times New Roman" w:hAnsi="Times New Roman" w:cs="Times New Roman"/>
          <w:sz w:val="24"/>
          <w:szCs w:val="24"/>
        </w:rPr>
        <w:t>d</w:t>
      </w:r>
      <w:r>
        <w:rPr>
          <w:rFonts w:ascii="Times New Roman" w:hAnsi="Times New Roman" w:cs="Times New Roman"/>
          <w:sz w:val="24"/>
          <w:szCs w:val="24"/>
        </w:rPr>
        <w:t xml:space="preserve"> the pain her shin was in from the impact with Baas’ knee. Instantly, she grabbed her left leg in pain. Baas smirked at this site and said in the same tone 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“Yes, I think she does.”</w:t>
      </w:r>
    </w:p>
    <w:p w:rsidR="00B26DCA" w:rsidRDefault="00B26DCA" w:rsidP="004C2DF1">
      <w:pPr>
        <w:rPr>
          <w:rFonts w:ascii="Times New Roman" w:hAnsi="Times New Roman" w:cs="Times New Roman"/>
          <w:sz w:val="24"/>
          <w:szCs w:val="24"/>
        </w:rPr>
      </w:pPr>
    </w:p>
    <w:p w:rsidR="00B26DCA" w:rsidRDefault="00BE635A" w:rsidP="004C2DF1">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sidR="00E1646A">
        <w:rPr>
          <w:rFonts w:ascii="Times New Roman" w:hAnsi="Times New Roman" w:cs="Times New Roman"/>
          <w:sz w:val="24"/>
          <w:szCs w:val="24"/>
        </w:rPr>
        <w:t xml:space="preserve"> gave Baas a sarcastic look. He returned it with the same look. Then, the two</w:t>
      </w:r>
      <w:r w:rsidR="002C4A7D">
        <w:rPr>
          <w:rFonts w:ascii="Times New Roman" w:hAnsi="Times New Roman" w:cs="Times New Roman"/>
          <w:sz w:val="24"/>
          <w:szCs w:val="24"/>
        </w:rPr>
        <w:t xml:space="preserve"> friends</w:t>
      </w:r>
      <w:r w:rsidR="00E1646A">
        <w:rPr>
          <w:rFonts w:ascii="Times New Roman" w:hAnsi="Times New Roman" w:cs="Times New Roman"/>
          <w:sz w:val="24"/>
          <w:szCs w:val="24"/>
        </w:rPr>
        <w:t xml:space="preserve"> tightened their grips on their swords and</w:t>
      </w:r>
      <w:r w:rsidR="003B4351">
        <w:rPr>
          <w:rFonts w:ascii="Times New Roman" w:hAnsi="Times New Roman" w:cs="Times New Roman"/>
          <w:sz w:val="24"/>
          <w:szCs w:val="24"/>
        </w:rPr>
        <w:t xml:space="preserve"> charged forward. Baas jumped and attacked with a vertical slice. </w:t>
      </w:r>
      <w:proofErr w:type="spellStart"/>
      <w:r w:rsidR="003B4351">
        <w:rPr>
          <w:rFonts w:ascii="Times New Roman" w:hAnsi="Times New Roman" w:cs="Times New Roman"/>
          <w:sz w:val="24"/>
          <w:szCs w:val="24"/>
        </w:rPr>
        <w:t>Vatti</w:t>
      </w:r>
      <w:proofErr w:type="spellEnd"/>
      <w:r w:rsidR="003B4351">
        <w:rPr>
          <w:rFonts w:ascii="Times New Roman" w:hAnsi="Times New Roman" w:cs="Times New Roman"/>
          <w:sz w:val="24"/>
          <w:szCs w:val="24"/>
        </w:rPr>
        <w:t xml:space="preserve"> went low to come up with a </w:t>
      </w:r>
      <w:r w:rsidR="00406A70">
        <w:rPr>
          <w:rFonts w:ascii="Times New Roman" w:hAnsi="Times New Roman" w:cs="Times New Roman"/>
          <w:sz w:val="24"/>
          <w:szCs w:val="24"/>
        </w:rPr>
        <w:t>diagonal</w:t>
      </w:r>
      <w:r w:rsidR="003B4351">
        <w:rPr>
          <w:rFonts w:ascii="Times New Roman" w:hAnsi="Times New Roman" w:cs="Times New Roman"/>
          <w:sz w:val="24"/>
          <w:szCs w:val="24"/>
        </w:rPr>
        <w:t>. Their swords would meet in the middle of the ship.</w:t>
      </w:r>
    </w:p>
    <w:p w:rsidR="00406A70" w:rsidRDefault="00406A70" w:rsidP="004C2DF1">
      <w:pPr>
        <w:rPr>
          <w:rFonts w:ascii="Times New Roman" w:hAnsi="Times New Roman" w:cs="Times New Roman"/>
          <w:sz w:val="24"/>
          <w:szCs w:val="24"/>
        </w:rPr>
      </w:pPr>
    </w:p>
    <w:p w:rsidR="00406A70" w:rsidRDefault="00406A70" w:rsidP="00406A70">
      <w:pPr>
        <w:jc w:val="center"/>
        <w:rPr>
          <w:rFonts w:ascii="Times New Roman" w:hAnsi="Times New Roman" w:cs="Times New Roman"/>
          <w:sz w:val="24"/>
          <w:szCs w:val="24"/>
        </w:rPr>
      </w:pPr>
      <w:r>
        <w:rPr>
          <w:rFonts w:ascii="Times New Roman" w:hAnsi="Times New Roman" w:cs="Times New Roman"/>
          <w:sz w:val="24"/>
          <w:szCs w:val="24"/>
        </w:rPr>
        <w:t>********************</w:t>
      </w:r>
    </w:p>
    <w:p w:rsidR="00406A70" w:rsidRDefault="00406A70" w:rsidP="00406A70">
      <w:pPr>
        <w:rPr>
          <w:rFonts w:ascii="Times New Roman" w:hAnsi="Times New Roman" w:cs="Times New Roman"/>
          <w:sz w:val="24"/>
          <w:szCs w:val="24"/>
        </w:rPr>
      </w:pPr>
    </w:p>
    <w:p w:rsidR="00406A70" w:rsidRDefault="00406A70" w:rsidP="00406A70">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charged forward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jumped backwards. There was a barrel there and he landed on top of it. He then proceeded to hop across other barrels that were scatte</w:t>
      </w:r>
      <w:r w:rsidR="002C4A7D">
        <w:rPr>
          <w:rFonts w:ascii="Times New Roman" w:hAnsi="Times New Roman" w:cs="Times New Roman"/>
          <w:sz w:val="24"/>
          <w:szCs w:val="24"/>
        </w:rPr>
        <w:t xml:space="preserve">red. </w:t>
      </w:r>
      <w:proofErr w:type="spellStart"/>
      <w:r w:rsidR="002C4A7D">
        <w:rPr>
          <w:rFonts w:ascii="Times New Roman" w:hAnsi="Times New Roman" w:cs="Times New Roman"/>
          <w:sz w:val="24"/>
          <w:szCs w:val="24"/>
        </w:rPr>
        <w:t>Decson</w:t>
      </w:r>
      <w:proofErr w:type="spellEnd"/>
      <w:r w:rsidR="002C4A7D">
        <w:rPr>
          <w:rFonts w:ascii="Times New Roman" w:hAnsi="Times New Roman" w:cs="Times New Roman"/>
          <w:sz w:val="24"/>
          <w:szCs w:val="24"/>
        </w:rPr>
        <w:t xml:space="preserve"> soon homed in on him</w:t>
      </w:r>
      <w:r>
        <w:rPr>
          <w:rFonts w:ascii="Times New Roman" w:hAnsi="Times New Roman" w:cs="Times New Roman"/>
          <w:sz w:val="24"/>
          <w:szCs w:val="24"/>
        </w:rPr>
        <w:t>. Moving her twin</w:t>
      </w:r>
      <w:r w:rsidR="002C4A7D">
        <w:rPr>
          <w:rFonts w:ascii="Times New Roman" w:hAnsi="Times New Roman" w:cs="Times New Roman"/>
          <w:sz w:val="24"/>
          <w:szCs w:val="24"/>
        </w:rPr>
        <w:t xml:space="preserve"> swords</w:t>
      </w:r>
      <w:r>
        <w:rPr>
          <w:rFonts w:ascii="Times New Roman" w:hAnsi="Times New Roman" w:cs="Times New Roman"/>
          <w:sz w:val="24"/>
          <w:szCs w:val="24"/>
        </w:rPr>
        <w:t xml:space="preserve"> all around her body to confuse him, she brought the</w:t>
      </w:r>
      <w:r w:rsidR="002C4A7D">
        <w:rPr>
          <w:rFonts w:ascii="Times New Roman" w:hAnsi="Times New Roman" w:cs="Times New Roman"/>
          <w:sz w:val="24"/>
          <w:szCs w:val="24"/>
        </w:rPr>
        <w:t>m</w:t>
      </w:r>
      <w:r>
        <w:rPr>
          <w:rFonts w:ascii="Times New Roman" w:hAnsi="Times New Roman" w:cs="Times New Roman"/>
          <w:sz w:val="24"/>
          <w:szCs w:val="24"/>
        </w:rPr>
        <w:t xml:space="preserve"> down to meet where his feet were. The attempt to throw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of</w:t>
      </w:r>
      <w:r w:rsidR="002C4A7D">
        <w:rPr>
          <w:rFonts w:ascii="Times New Roman" w:hAnsi="Times New Roman" w:cs="Times New Roman"/>
          <w:sz w:val="24"/>
          <w:szCs w:val="24"/>
        </w:rPr>
        <w:t xml:space="preserve">f balance failed as </w:t>
      </w:r>
      <w:proofErr w:type="spellStart"/>
      <w:r w:rsidR="002C4A7D">
        <w:rPr>
          <w:rFonts w:ascii="Times New Roman" w:hAnsi="Times New Roman" w:cs="Times New Roman"/>
          <w:sz w:val="24"/>
          <w:szCs w:val="24"/>
        </w:rPr>
        <w:t>Atsuma</w:t>
      </w:r>
      <w:proofErr w:type="spellEnd"/>
      <w:r w:rsidR="002C4A7D">
        <w:rPr>
          <w:rFonts w:ascii="Times New Roman" w:hAnsi="Times New Roman" w:cs="Times New Roman"/>
          <w:sz w:val="24"/>
          <w:szCs w:val="24"/>
        </w:rPr>
        <w:t xml:space="preserve"> did a little hop</w:t>
      </w:r>
      <w:r>
        <w:rPr>
          <w:rFonts w:ascii="Times New Roman" w:hAnsi="Times New Roman" w:cs="Times New Roman"/>
          <w:sz w:val="24"/>
          <w:szCs w:val="24"/>
        </w:rPr>
        <w:t xml:space="preserve"> and let the blades flow under his feet. Reacting to this,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tried again to sweep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feet with the</w:t>
      </w:r>
      <w:r w:rsidR="00356BDD">
        <w:rPr>
          <w:rFonts w:ascii="Times New Roman" w:hAnsi="Times New Roman" w:cs="Times New Roman"/>
          <w:sz w:val="24"/>
          <w:szCs w:val="24"/>
        </w:rPr>
        <w:t xml:space="preserve"> swords. </w:t>
      </w:r>
      <w:proofErr w:type="gramStart"/>
      <w:r w:rsidR="00356BDD">
        <w:rPr>
          <w:rFonts w:ascii="Times New Roman" w:hAnsi="Times New Roman" w:cs="Times New Roman"/>
          <w:sz w:val="24"/>
          <w:szCs w:val="24"/>
        </w:rPr>
        <w:t>Again, a quick hop</w:t>
      </w:r>
      <w:r>
        <w:rPr>
          <w:rFonts w:ascii="Times New Roman" w:hAnsi="Times New Roman" w:cs="Times New Roman"/>
          <w:sz w:val="24"/>
          <w:szCs w:val="24"/>
        </w:rPr>
        <w:t>.</w:t>
      </w:r>
      <w:proofErr w:type="gramEnd"/>
      <w:r>
        <w:rPr>
          <w:rFonts w:ascii="Times New Roman" w:hAnsi="Times New Roman" w:cs="Times New Roman"/>
          <w:sz w:val="24"/>
          <w:szCs w:val="24"/>
        </w:rPr>
        <w:t xml:space="preserve"> Without hesitation,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did it </w:t>
      </w:r>
      <w:r w:rsidR="008D4EC8">
        <w:rPr>
          <w:rFonts w:ascii="Times New Roman" w:hAnsi="Times New Roman" w:cs="Times New Roman"/>
          <w:sz w:val="24"/>
          <w:szCs w:val="24"/>
        </w:rPr>
        <w:t xml:space="preserve">a </w:t>
      </w:r>
      <w:r w:rsidR="008D4EC8">
        <w:rPr>
          <w:rFonts w:ascii="Times New Roman" w:hAnsi="Times New Roman" w:cs="Times New Roman"/>
          <w:sz w:val="24"/>
          <w:szCs w:val="24"/>
        </w:rPr>
        <w:lastRenderedPageBreak/>
        <w:t xml:space="preserve">third time. And a third time, </w:t>
      </w:r>
      <w:proofErr w:type="spellStart"/>
      <w:r w:rsidR="008D4EC8">
        <w:rPr>
          <w:rFonts w:ascii="Times New Roman" w:hAnsi="Times New Roman" w:cs="Times New Roman"/>
          <w:sz w:val="24"/>
          <w:szCs w:val="24"/>
        </w:rPr>
        <w:t>Atsuma</w:t>
      </w:r>
      <w:proofErr w:type="spellEnd"/>
      <w:r w:rsidR="008D4EC8">
        <w:rPr>
          <w:rFonts w:ascii="Times New Roman" w:hAnsi="Times New Roman" w:cs="Times New Roman"/>
          <w:sz w:val="24"/>
          <w:szCs w:val="24"/>
        </w:rPr>
        <w:t xml:space="preserve"> hopped</w:t>
      </w:r>
      <w:r>
        <w:rPr>
          <w:rFonts w:ascii="Times New Roman" w:hAnsi="Times New Roman" w:cs="Times New Roman"/>
          <w:sz w:val="24"/>
          <w:szCs w:val="24"/>
        </w:rPr>
        <w:t xml:space="preserve">, but this time he didn’t jump as high. This made it so that he laded on the swords as they came under his feet. After realizing that her swords were caught,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looked up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gave her a quick smirk. Then he lifted his</w:t>
      </w:r>
      <w:r w:rsidR="00563178">
        <w:rPr>
          <w:rFonts w:ascii="Times New Roman" w:hAnsi="Times New Roman" w:cs="Times New Roman"/>
          <w:sz w:val="24"/>
          <w:szCs w:val="24"/>
        </w:rPr>
        <w:t xml:space="preserve"> right leg and kicked </w:t>
      </w:r>
      <w:proofErr w:type="spellStart"/>
      <w:r w:rsidR="00563178">
        <w:rPr>
          <w:rFonts w:ascii="Times New Roman" w:hAnsi="Times New Roman" w:cs="Times New Roman"/>
          <w:sz w:val="24"/>
          <w:szCs w:val="24"/>
        </w:rPr>
        <w:t>Decson</w:t>
      </w:r>
      <w:proofErr w:type="spellEnd"/>
      <w:r w:rsidR="00563178">
        <w:rPr>
          <w:rFonts w:ascii="Times New Roman" w:hAnsi="Times New Roman" w:cs="Times New Roman"/>
          <w:sz w:val="24"/>
          <w:szCs w:val="24"/>
        </w:rPr>
        <w:t xml:space="preserve"> in the chin. </w:t>
      </w:r>
      <w:proofErr w:type="spellStart"/>
      <w:r w:rsidR="00563178">
        <w:rPr>
          <w:rFonts w:ascii="Times New Roman" w:hAnsi="Times New Roman" w:cs="Times New Roman"/>
          <w:sz w:val="24"/>
          <w:szCs w:val="24"/>
        </w:rPr>
        <w:t>Decson</w:t>
      </w:r>
      <w:proofErr w:type="spellEnd"/>
      <w:r w:rsidR="00563178">
        <w:rPr>
          <w:rFonts w:ascii="Times New Roman" w:hAnsi="Times New Roman" w:cs="Times New Roman"/>
          <w:sz w:val="24"/>
          <w:szCs w:val="24"/>
        </w:rPr>
        <w:t xml:space="preserve"> fell back with a thud.</w:t>
      </w:r>
    </w:p>
    <w:p w:rsidR="00563178" w:rsidRDefault="00563178" w:rsidP="00406A70">
      <w:pPr>
        <w:rPr>
          <w:rFonts w:ascii="Times New Roman" w:hAnsi="Times New Roman" w:cs="Times New Roman"/>
          <w:sz w:val="24"/>
          <w:szCs w:val="24"/>
        </w:rPr>
      </w:pPr>
    </w:p>
    <w:p w:rsidR="00563178" w:rsidRDefault="00563178" w:rsidP="00406A70">
      <w:pPr>
        <w:rPr>
          <w:rFonts w:ascii="Times New Roman" w:hAnsi="Times New Roman" w:cs="Times New Roman"/>
          <w:sz w:val="24"/>
          <w:szCs w:val="24"/>
        </w:rPr>
      </w:pPr>
      <w:proofErr w:type="gramStart"/>
      <w:r>
        <w:rPr>
          <w:rFonts w:ascii="Times New Roman" w:hAnsi="Times New Roman" w:cs="Times New Roman"/>
          <w:sz w:val="24"/>
          <w:szCs w:val="24"/>
        </w:rPr>
        <w:t>“And with that.”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smirk. “I win.”</w:t>
      </w:r>
    </w:p>
    <w:p w:rsidR="00563178" w:rsidRDefault="00563178" w:rsidP="00406A70">
      <w:pPr>
        <w:rPr>
          <w:rFonts w:ascii="Times New Roman" w:hAnsi="Times New Roman" w:cs="Times New Roman"/>
          <w:sz w:val="24"/>
          <w:szCs w:val="24"/>
        </w:rPr>
      </w:pPr>
    </w:p>
    <w:p w:rsidR="00563178" w:rsidRDefault="00563178" w:rsidP="00406A70">
      <w:pPr>
        <w:rPr>
          <w:rFonts w:ascii="Times New Roman" w:hAnsi="Times New Roman" w:cs="Times New Roman"/>
          <w:sz w:val="24"/>
          <w:szCs w:val="24"/>
        </w:rPr>
      </w:pPr>
      <w:r>
        <w:rPr>
          <w:rFonts w:ascii="Times New Roman" w:hAnsi="Times New Roman" w:cs="Times New Roman"/>
          <w:sz w:val="24"/>
          <w:szCs w:val="24"/>
        </w:rPr>
        <w:t xml:space="preserve">But to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surprise,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sat up and wiped her mouth. Her face showed extreme anger.</w:t>
      </w:r>
    </w:p>
    <w:p w:rsidR="00563178" w:rsidRDefault="00563178" w:rsidP="00406A70">
      <w:pPr>
        <w:rPr>
          <w:rFonts w:ascii="Times New Roman" w:hAnsi="Times New Roman" w:cs="Times New Roman"/>
          <w:sz w:val="24"/>
          <w:szCs w:val="24"/>
        </w:rPr>
      </w:pPr>
    </w:p>
    <w:p w:rsidR="00563178" w:rsidRDefault="00563178" w:rsidP="00406A70">
      <w:pPr>
        <w:rPr>
          <w:rFonts w:ascii="Times New Roman" w:hAnsi="Times New Roman" w:cs="Times New Roman"/>
          <w:sz w:val="24"/>
          <w:szCs w:val="24"/>
        </w:rPr>
      </w:pPr>
      <w:r>
        <w:rPr>
          <w:rFonts w:ascii="Times New Roman" w:hAnsi="Times New Roman" w:cs="Times New Roman"/>
          <w:sz w:val="24"/>
          <w:szCs w:val="24"/>
        </w:rPr>
        <w:t xml:space="preserve">“Wow,”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shocked face, “you’re tougher than you look. But still, I’ve separated you from your weapons so you should just give up...”</w:t>
      </w:r>
    </w:p>
    <w:p w:rsidR="00563178" w:rsidRDefault="00563178" w:rsidP="00406A70">
      <w:pPr>
        <w:rPr>
          <w:rFonts w:ascii="Times New Roman" w:hAnsi="Times New Roman" w:cs="Times New Roman"/>
          <w:sz w:val="24"/>
          <w:szCs w:val="24"/>
        </w:rPr>
      </w:pPr>
    </w:p>
    <w:p w:rsidR="00563178" w:rsidRDefault="00563178" w:rsidP="00406A70">
      <w:pPr>
        <w:rPr>
          <w:rFonts w:ascii="Times New Roman" w:hAnsi="Times New Roman" w:cs="Times New Roman"/>
          <w:sz w:val="24"/>
          <w:szCs w:val="24"/>
        </w:rPr>
      </w:pPr>
      <w:r>
        <w:rPr>
          <w:rFonts w:ascii="Times New Roman" w:hAnsi="Times New Roman" w:cs="Times New Roman"/>
          <w:sz w:val="24"/>
          <w:szCs w:val="24"/>
        </w:rPr>
        <w:t xml:space="preserve">Immediately after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finished his sentence,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scurried up to another part of the room. She reached in one of the b</w:t>
      </w:r>
      <w:r w:rsidR="00F05362">
        <w:rPr>
          <w:rFonts w:ascii="Times New Roman" w:hAnsi="Times New Roman" w:cs="Times New Roman"/>
          <w:sz w:val="24"/>
          <w:szCs w:val="24"/>
        </w:rPr>
        <w:t>arrels and pulled out two axes.</w:t>
      </w:r>
    </w:p>
    <w:p w:rsidR="00563178" w:rsidRDefault="00563178" w:rsidP="00406A70">
      <w:pPr>
        <w:rPr>
          <w:rFonts w:ascii="Times New Roman" w:hAnsi="Times New Roman" w:cs="Times New Roman"/>
          <w:sz w:val="24"/>
          <w:szCs w:val="24"/>
        </w:rPr>
      </w:pPr>
    </w:p>
    <w:p w:rsidR="00563178" w:rsidRDefault="00F05362" w:rsidP="00406A7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raised his eyebrows.</w:t>
      </w:r>
    </w:p>
    <w:p w:rsidR="00563178" w:rsidRDefault="00563178" w:rsidP="00406A70">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Riiiiggghhhhtttt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completely forgot about that.”</w:t>
      </w:r>
    </w:p>
    <w:p w:rsidR="00563178" w:rsidRDefault="00563178" w:rsidP="00406A70">
      <w:pPr>
        <w:rPr>
          <w:rFonts w:ascii="Times New Roman" w:hAnsi="Times New Roman" w:cs="Times New Roman"/>
          <w:sz w:val="24"/>
          <w:szCs w:val="24"/>
        </w:rPr>
      </w:pPr>
    </w:p>
    <w:p w:rsidR="00563178" w:rsidRDefault="00CD4C6E" w:rsidP="00406A7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then immediately charged to attack. As he did, he took notice of the room. Analysis, it’s what the Center had trained him to do best. This room was too full, he couldn’t move at his full speed. And simply separating the girl from her weapons wouldn’t be enough. He didn’t have time, though, to keep doing this. He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have to end it now. But with junk everywhere, a slippery floor and a low ceiling, there was hardly anything he could… wait a second… a low ceiling!</w:t>
      </w:r>
    </w:p>
    <w:p w:rsidR="00CD4C6E" w:rsidRDefault="00CD4C6E" w:rsidP="00406A70">
      <w:pPr>
        <w:rPr>
          <w:rFonts w:ascii="Times New Roman" w:hAnsi="Times New Roman" w:cs="Times New Roman"/>
          <w:sz w:val="24"/>
          <w:szCs w:val="24"/>
        </w:rPr>
      </w:pPr>
    </w:p>
    <w:p w:rsidR="00CD4C6E" w:rsidRDefault="005C0D26" w:rsidP="00406A7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attacked the girl with some slices, spinning as he did. The girl deflected his attacks using the axes in both of her hands.</w:t>
      </w:r>
      <w:r w:rsidR="00921052">
        <w:rPr>
          <w:rFonts w:ascii="Times New Roman" w:hAnsi="Times New Roman" w:cs="Times New Roman"/>
          <w:sz w:val="24"/>
          <w:szCs w:val="24"/>
        </w:rPr>
        <w:t xml:space="preserve"> She then proceeded with some swings of her own. </w:t>
      </w:r>
      <w:proofErr w:type="spellStart"/>
      <w:r w:rsidR="00921052">
        <w:rPr>
          <w:rFonts w:ascii="Times New Roman" w:hAnsi="Times New Roman" w:cs="Times New Roman"/>
          <w:sz w:val="24"/>
          <w:szCs w:val="24"/>
        </w:rPr>
        <w:t>Atsuma</w:t>
      </w:r>
      <w:proofErr w:type="spellEnd"/>
      <w:r w:rsidR="00921052">
        <w:rPr>
          <w:rFonts w:ascii="Times New Roman" w:hAnsi="Times New Roman" w:cs="Times New Roman"/>
          <w:sz w:val="24"/>
          <w:szCs w:val="24"/>
        </w:rPr>
        <w:t xml:space="preserve"> was able to dodge them</w:t>
      </w:r>
      <w:r w:rsidR="00A00BB3">
        <w:rPr>
          <w:rFonts w:ascii="Times New Roman" w:hAnsi="Times New Roman" w:cs="Times New Roman"/>
          <w:sz w:val="24"/>
          <w:szCs w:val="24"/>
        </w:rPr>
        <w:t xml:space="preserve">. In doing so, he backed up to give himself some room. Looking around, he tried his best not to hit barrels or get tangled in ropes. </w:t>
      </w:r>
      <w:proofErr w:type="spellStart"/>
      <w:r w:rsidR="00A00BB3">
        <w:rPr>
          <w:rFonts w:ascii="Times New Roman" w:hAnsi="Times New Roman" w:cs="Times New Roman"/>
          <w:sz w:val="24"/>
          <w:szCs w:val="24"/>
        </w:rPr>
        <w:t>Decson</w:t>
      </w:r>
      <w:proofErr w:type="spellEnd"/>
      <w:r w:rsidR="00A00BB3">
        <w:rPr>
          <w:rFonts w:ascii="Times New Roman" w:hAnsi="Times New Roman" w:cs="Times New Roman"/>
          <w:sz w:val="24"/>
          <w:szCs w:val="24"/>
        </w:rPr>
        <w:t xml:space="preserve"> also back</w:t>
      </w:r>
      <w:r w:rsidR="002B485F">
        <w:rPr>
          <w:rFonts w:ascii="Times New Roman" w:hAnsi="Times New Roman" w:cs="Times New Roman"/>
          <w:sz w:val="24"/>
          <w:szCs w:val="24"/>
        </w:rPr>
        <w:t>ed</w:t>
      </w:r>
      <w:r w:rsidR="00A00BB3">
        <w:rPr>
          <w:rFonts w:ascii="Times New Roman" w:hAnsi="Times New Roman" w:cs="Times New Roman"/>
          <w:sz w:val="24"/>
          <w:szCs w:val="24"/>
        </w:rPr>
        <w:t xml:space="preserve"> up a bit, but she was not worried about her environment. Her eyes were focused on her prey. </w:t>
      </w:r>
      <w:proofErr w:type="gramStart"/>
      <w:r w:rsidR="00A00BB3">
        <w:rPr>
          <w:rFonts w:ascii="Times New Roman" w:hAnsi="Times New Roman" w:cs="Times New Roman"/>
          <w:sz w:val="24"/>
          <w:szCs w:val="24"/>
        </w:rPr>
        <w:t xml:space="preserve">On </w:t>
      </w:r>
      <w:proofErr w:type="spellStart"/>
      <w:r w:rsidR="00A00BB3">
        <w:rPr>
          <w:rFonts w:ascii="Times New Roman" w:hAnsi="Times New Roman" w:cs="Times New Roman"/>
          <w:sz w:val="24"/>
          <w:szCs w:val="24"/>
        </w:rPr>
        <w:t>Atsuma</w:t>
      </w:r>
      <w:proofErr w:type="spellEnd"/>
      <w:r w:rsidR="00A00BB3">
        <w:rPr>
          <w:rFonts w:ascii="Times New Roman" w:hAnsi="Times New Roman" w:cs="Times New Roman"/>
          <w:sz w:val="24"/>
          <w:szCs w:val="24"/>
        </w:rPr>
        <w:t>.</w:t>
      </w:r>
      <w:proofErr w:type="gramEnd"/>
      <w:r w:rsidR="00A00BB3">
        <w:rPr>
          <w:rFonts w:ascii="Times New Roman" w:hAnsi="Times New Roman" w:cs="Times New Roman"/>
          <w:sz w:val="24"/>
          <w:szCs w:val="24"/>
        </w:rPr>
        <w:t xml:space="preserve"> He was a </w:t>
      </w:r>
      <w:r w:rsidR="002B485F">
        <w:rPr>
          <w:rFonts w:ascii="Times New Roman" w:hAnsi="Times New Roman" w:cs="Times New Roman"/>
          <w:sz w:val="24"/>
          <w:szCs w:val="24"/>
        </w:rPr>
        <w:lastRenderedPageBreak/>
        <w:t>Great O</w:t>
      </w:r>
      <w:r w:rsidR="00A00BB3">
        <w:rPr>
          <w:rFonts w:ascii="Times New Roman" w:hAnsi="Times New Roman" w:cs="Times New Roman"/>
          <w:sz w:val="24"/>
          <w:szCs w:val="24"/>
        </w:rPr>
        <w:t>ne and she couldn’t underestimate him. Whatever attack he did, she had to use her best counters.</w:t>
      </w:r>
    </w:p>
    <w:p w:rsidR="00A00BB3" w:rsidRDefault="00A00BB3" w:rsidP="00406A70">
      <w:pPr>
        <w:rPr>
          <w:rFonts w:ascii="Times New Roman" w:hAnsi="Times New Roman" w:cs="Times New Roman"/>
          <w:sz w:val="24"/>
          <w:szCs w:val="24"/>
        </w:rPr>
      </w:pPr>
    </w:p>
    <w:p w:rsidR="00A00BB3" w:rsidRDefault="00A00BB3" w:rsidP="00406A7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spun his sword and put it in front of him horizontally.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knew that sign. That was the sign of a low attack. Sure enough, </w:t>
      </w:r>
      <w:proofErr w:type="spellStart"/>
      <w:r>
        <w:rPr>
          <w:rFonts w:ascii="Times New Roman" w:hAnsi="Times New Roman" w:cs="Times New Roman"/>
          <w:sz w:val="24"/>
          <w:szCs w:val="24"/>
        </w:rPr>
        <w:t>Atsuma</w:t>
      </w:r>
      <w:proofErr w:type="spellEnd"/>
      <w:r w:rsidR="00EB22AF">
        <w:rPr>
          <w:rFonts w:ascii="Times New Roman" w:hAnsi="Times New Roman" w:cs="Times New Roman"/>
          <w:sz w:val="24"/>
          <w:szCs w:val="24"/>
        </w:rPr>
        <w:t xml:space="preserve"> spun his sword and charged in, bringing his weapon</w:t>
      </w:r>
      <w:r>
        <w:rPr>
          <w:rFonts w:ascii="Times New Roman" w:hAnsi="Times New Roman" w:cs="Times New Roman"/>
          <w:sz w:val="24"/>
          <w:szCs w:val="24"/>
        </w:rPr>
        <w:t xml:space="preserve"> in low.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knew how to counter it. </w:t>
      </w:r>
      <w:proofErr w:type="gramStart"/>
      <w:r>
        <w:rPr>
          <w:rFonts w:ascii="Times New Roman" w:hAnsi="Times New Roman" w:cs="Times New Roman"/>
          <w:sz w:val="24"/>
          <w:szCs w:val="24"/>
        </w:rPr>
        <w:t>As though instinctively, she jumped in the air with the axes held up high.</w:t>
      </w:r>
      <w:proofErr w:type="gramEnd"/>
      <w:r>
        <w:rPr>
          <w:rFonts w:ascii="Times New Roman" w:hAnsi="Times New Roman" w:cs="Times New Roman"/>
          <w:sz w:val="24"/>
          <w:szCs w:val="24"/>
        </w:rPr>
        <w:t xml:space="preserve"> A low attack could be best met with a high attack…</w:t>
      </w:r>
    </w:p>
    <w:p w:rsidR="00A00BB3" w:rsidRDefault="00A00BB3" w:rsidP="00406A70">
      <w:pPr>
        <w:rPr>
          <w:rFonts w:ascii="Times New Roman" w:hAnsi="Times New Roman" w:cs="Times New Roman"/>
          <w:sz w:val="24"/>
          <w:szCs w:val="24"/>
        </w:rPr>
      </w:pPr>
      <w:r>
        <w:rPr>
          <w:rFonts w:ascii="Times New Roman" w:hAnsi="Times New Roman" w:cs="Times New Roman"/>
          <w:sz w:val="24"/>
          <w:szCs w:val="24"/>
        </w:rPr>
        <w:t>*CLUNK*</w:t>
      </w:r>
    </w:p>
    <w:p w:rsidR="00A00BB3" w:rsidRDefault="00A00BB3" w:rsidP="00406A70">
      <w:pPr>
        <w:rPr>
          <w:rFonts w:ascii="Times New Roman" w:hAnsi="Times New Roman" w:cs="Times New Roman"/>
          <w:sz w:val="24"/>
          <w:szCs w:val="24"/>
        </w:rPr>
      </w:pPr>
      <w:r>
        <w:rPr>
          <w:rFonts w:ascii="Times New Roman" w:hAnsi="Times New Roman" w:cs="Times New Roman"/>
          <w:sz w:val="24"/>
          <w:szCs w:val="24"/>
        </w:rPr>
        <w:t xml:space="preserve">In that split second, </w:t>
      </w:r>
      <w:proofErr w:type="spellStart"/>
      <w:r>
        <w:rPr>
          <w:rFonts w:ascii="Times New Roman" w:hAnsi="Times New Roman" w:cs="Times New Roman"/>
          <w:sz w:val="24"/>
          <w:szCs w:val="24"/>
        </w:rPr>
        <w:t>Decson’s</w:t>
      </w:r>
      <w:proofErr w:type="spellEnd"/>
      <w:r>
        <w:rPr>
          <w:rFonts w:ascii="Times New Roman" w:hAnsi="Times New Roman" w:cs="Times New Roman"/>
          <w:sz w:val="24"/>
          <w:szCs w:val="24"/>
        </w:rPr>
        <w:t xml:space="preserve"> body became confused. She had been moving in the air, but for some reason the axes had stopped. She was staring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so she didn’t know why, but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 see the axes and he knew why. In fact, he had planned why.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attacked low so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would jump high. However, there wasn’t enough room in here to do so and when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tried, her weapons h</w:t>
      </w:r>
      <w:r w:rsidR="00FE0D58">
        <w:rPr>
          <w:rFonts w:ascii="Times New Roman" w:hAnsi="Times New Roman" w:cs="Times New Roman"/>
          <w:sz w:val="24"/>
          <w:szCs w:val="24"/>
        </w:rPr>
        <w:t>it the ceiling. Doing so threw</w:t>
      </w:r>
      <w:r>
        <w:rPr>
          <w:rFonts w:ascii="Times New Roman" w:hAnsi="Times New Roman" w:cs="Times New Roman"/>
          <w:sz w:val="24"/>
          <w:szCs w:val="24"/>
        </w:rPr>
        <w:t xml:space="preserv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off.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took this opportunity. As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fell weaponless, his</w:t>
      </w:r>
      <w:r w:rsidR="00FE0D58">
        <w:rPr>
          <w:rFonts w:ascii="Times New Roman" w:hAnsi="Times New Roman" w:cs="Times New Roman"/>
          <w:sz w:val="24"/>
          <w:szCs w:val="24"/>
        </w:rPr>
        <w:t xml:space="preserve"> body and</w:t>
      </w:r>
      <w:r>
        <w:rPr>
          <w:rFonts w:ascii="Times New Roman" w:hAnsi="Times New Roman" w:cs="Times New Roman"/>
          <w:sz w:val="24"/>
          <w:szCs w:val="24"/>
        </w:rPr>
        <w:t xml:space="preserve"> fist came up</w:t>
      </w:r>
      <w:r w:rsidR="00FE0D58">
        <w:rPr>
          <w:rFonts w:ascii="Times New Roman" w:hAnsi="Times New Roman" w:cs="Times New Roman"/>
          <w:sz w:val="24"/>
          <w:szCs w:val="24"/>
        </w:rPr>
        <w:t>…</w:t>
      </w:r>
    </w:p>
    <w:p w:rsidR="00A00BB3" w:rsidRDefault="00A00BB3" w:rsidP="00406A70">
      <w:pPr>
        <w:rPr>
          <w:rFonts w:ascii="Times New Roman" w:hAnsi="Times New Roman" w:cs="Times New Roman"/>
          <w:sz w:val="24"/>
          <w:szCs w:val="24"/>
        </w:rPr>
      </w:pPr>
      <w:r>
        <w:rPr>
          <w:rFonts w:ascii="Times New Roman" w:hAnsi="Times New Roman" w:cs="Times New Roman"/>
          <w:sz w:val="24"/>
          <w:szCs w:val="24"/>
        </w:rPr>
        <w:t>*POW*</w:t>
      </w:r>
    </w:p>
    <w:p w:rsidR="00A00BB3" w:rsidRDefault="00A00BB3" w:rsidP="00406A70">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w</w:t>
      </w:r>
      <w:r w:rsidR="005110DF">
        <w:rPr>
          <w:rFonts w:ascii="Times New Roman" w:hAnsi="Times New Roman" w:cs="Times New Roman"/>
          <w:sz w:val="24"/>
          <w:szCs w:val="24"/>
        </w:rPr>
        <w:t>as met with an uppercut right to</w:t>
      </w:r>
      <w:r>
        <w:rPr>
          <w:rFonts w:ascii="Times New Roman" w:hAnsi="Times New Roman" w:cs="Times New Roman"/>
          <w:sz w:val="24"/>
          <w:szCs w:val="24"/>
        </w:rPr>
        <w:t xml:space="preserve"> her jaw.</w:t>
      </w:r>
      <w:r w:rsidR="00FE0D58">
        <w:rPr>
          <w:rFonts w:ascii="Times New Roman" w:hAnsi="Times New Roman" w:cs="Times New Roman"/>
          <w:sz w:val="24"/>
          <w:szCs w:val="24"/>
        </w:rPr>
        <w:t xml:space="preserve"> Again, she landed with a thud on her back. This time, however, she did not get up.</w:t>
      </w:r>
      <w:r w:rsidR="00CD1564">
        <w:rPr>
          <w:rFonts w:ascii="Times New Roman" w:hAnsi="Times New Roman" w:cs="Times New Roman"/>
          <w:sz w:val="24"/>
          <w:szCs w:val="24"/>
        </w:rPr>
        <w:t xml:space="preserve"> The fight was over. </w:t>
      </w:r>
      <w:proofErr w:type="spellStart"/>
      <w:r w:rsidR="00CD1564">
        <w:rPr>
          <w:rFonts w:ascii="Times New Roman" w:hAnsi="Times New Roman" w:cs="Times New Roman"/>
          <w:sz w:val="24"/>
          <w:szCs w:val="24"/>
        </w:rPr>
        <w:t>Atsuma</w:t>
      </w:r>
      <w:proofErr w:type="spellEnd"/>
      <w:r w:rsidR="00CD1564">
        <w:rPr>
          <w:rFonts w:ascii="Times New Roman" w:hAnsi="Times New Roman" w:cs="Times New Roman"/>
          <w:sz w:val="24"/>
          <w:szCs w:val="24"/>
        </w:rPr>
        <w:t xml:space="preserve"> had won.</w:t>
      </w:r>
    </w:p>
    <w:p w:rsidR="00FE0D58" w:rsidRDefault="00FE0D58" w:rsidP="00406A70">
      <w:pPr>
        <w:rPr>
          <w:rFonts w:ascii="Times New Roman" w:hAnsi="Times New Roman" w:cs="Times New Roman"/>
          <w:sz w:val="24"/>
          <w:szCs w:val="24"/>
        </w:rPr>
      </w:pPr>
    </w:p>
    <w:p w:rsidR="00FE0D58" w:rsidRDefault="00D54053" w:rsidP="00406A70">
      <w:pPr>
        <w:rPr>
          <w:rFonts w:ascii="Times New Roman" w:hAnsi="Times New Roman" w:cs="Times New Roman"/>
          <w:sz w:val="24"/>
          <w:szCs w:val="24"/>
        </w:rPr>
      </w:pPr>
      <w:r>
        <w:rPr>
          <w:rFonts w:ascii="Times New Roman" w:hAnsi="Times New Roman" w:cs="Times New Roman"/>
          <w:sz w:val="24"/>
          <w:szCs w:val="24"/>
        </w:rPr>
        <w:t xml:space="preserve">“Well that was fun.”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brushing his hands off. </w:t>
      </w:r>
      <w:proofErr w:type="gramStart"/>
      <w:r>
        <w:rPr>
          <w:rFonts w:ascii="Times New Roman" w:hAnsi="Times New Roman" w:cs="Times New Roman"/>
          <w:sz w:val="24"/>
          <w:szCs w:val="24"/>
        </w:rPr>
        <w:t>“But a big waist of time.”</w:t>
      </w:r>
      <w:proofErr w:type="gramEnd"/>
    </w:p>
    <w:p w:rsidR="00CD1564" w:rsidRDefault="00D54053" w:rsidP="00406A70">
      <w:pPr>
        <w:rPr>
          <w:rFonts w:ascii="Times New Roman" w:hAnsi="Times New Roman" w:cs="Times New Roman"/>
          <w:sz w:val="24"/>
          <w:szCs w:val="24"/>
        </w:rPr>
      </w:pPr>
      <w:r>
        <w:rPr>
          <w:rFonts w:ascii="Times New Roman" w:hAnsi="Times New Roman" w:cs="Times New Roman"/>
          <w:sz w:val="24"/>
          <w:szCs w:val="24"/>
        </w:rPr>
        <w:t>He then looked up at the ceiling where the axes were still at. In doing so, he got an idea. He grabbed one of the axes and yanked it out of the ceiling.</w:t>
      </w:r>
      <w:r w:rsidR="00CD1564">
        <w:rPr>
          <w:rFonts w:ascii="Times New Roman" w:hAnsi="Times New Roman" w:cs="Times New Roman"/>
          <w:sz w:val="24"/>
          <w:szCs w:val="24"/>
        </w:rPr>
        <w:t xml:space="preserve"> He then proceed</w:t>
      </w:r>
      <w:r w:rsidR="00A878F8">
        <w:rPr>
          <w:rFonts w:ascii="Times New Roman" w:hAnsi="Times New Roman" w:cs="Times New Roman"/>
          <w:sz w:val="24"/>
          <w:szCs w:val="24"/>
        </w:rPr>
        <w:t>ed</w:t>
      </w:r>
      <w:r w:rsidR="00CD1564">
        <w:rPr>
          <w:rFonts w:ascii="Times New Roman" w:hAnsi="Times New Roman" w:cs="Times New Roman"/>
          <w:sz w:val="24"/>
          <w:szCs w:val="24"/>
        </w:rPr>
        <w:t xml:space="preserve"> over to where he had been before </w:t>
      </w:r>
      <w:proofErr w:type="spellStart"/>
      <w:r w:rsidR="00CD1564">
        <w:rPr>
          <w:rFonts w:ascii="Times New Roman" w:hAnsi="Times New Roman" w:cs="Times New Roman"/>
          <w:sz w:val="24"/>
          <w:szCs w:val="24"/>
        </w:rPr>
        <w:t>Decson</w:t>
      </w:r>
      <w:proofErr w:type="spellEnd"/>
      <w:r w:rsidR="00CD1564">
        <w:rPr>
          <w:rFonts w:ascii="Times New Roman" w:hAnsi="Times New Roman" w:cs="Times New Roman"/>
          <w:sz w:val="24"/>
          <w:szCs w:val="24"/>
        </w:rPr>
        <w:t xml:space="preserve"> had found him. He grasped the handle of the ax and with a heavy swing, let the blade hit the patch on the wall.</w:t>
      </w:r>
    </w:p>
    <w:p w:rsidR="00CD1564" w:rsidRDefault="00CD1564" w:rsidP="00406A70">
      <w:pPr>
        <w:rPr>
          <w:rFonts w:ascii="Times New Roman" w:hAnsi="Times New Roman" w:cs="Times New Roman"/>
          <w:sz w:val="24"/>
          <w:szCs w:val="24"/>
        </w:rPr>
      </w:pPr>
      <w:r>
        <w:rPr>
          <w:rFonts w:ascii="Times New Roman" w:hAnsi="Times New Roman" w:cs="Times New Roman"/>
          <w:sz w:val="24"/>
          <w:szCs w:val="24"/>
        </w:rPr>
        <w:t>*THUNK*</w:t>
      </w:r>
    </w:p>
    <w:p w:rsidR="00D54053" w:rsidRDefault="00CD1564" w:rsidP="00406A70">
      <w:pPr>
        <w:rPr>
          <w:rFonts w:ascii="Times New Roman" w:hAnsi="Times New Roman" w:cs="Times New Roman"/>
          <w:sz w:val="24"/>
          <w:szCs w:val="24"/>
        </w:rPr>
      </w:pPr>
      <w:r>
        <w:rPr>
          <w:rFonts w:ascii="Times New Roman" w:hAnsi="Times New Roman" w:cs="Times New Roman"/>
          <w:sz w:val="24"/>
          <w:szCs w:val="24"/>
        </w:rPr>
        <w:t xml:space="preserve"> Instantly, water began to come out.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let out one more swing. </w:t>
      </w:r>
    </w:p>
    <w:p w:rsidR="00CD1564" w:rsidRDefault="00CD1564" w:rsidP="00406A70">
      <w:pPr>
        <w:rPr>
          <w:rFonts w:ascii="Times New Roman" w:hAnsi="Times New Roman" w:cs="Times New Roman"/>
          <w:sz w:val="24"/>
          <w:szCs w:val="24"/>
        </w:rPr>
      </w:pPr>
      <w:r>
        <w:rPr>
          <w:rFonts w:ascii="Times New Roman" w:hAnsi="Times New Roman" w:cs="Times New Roman"/>
          <w:sz w:val="24"/>
          <w:szCs w:val="24"/>
        </w:rPr>
        <w:t>*THUNK*</w:t>
      </w:r>
    </w:p>
    <w:p w:rsidR="00CD1564" w:rsidRDefault="00CD1564" w:rsidP="00406A70">
      <w:pPr>
        <w:rPr>
          <w:rFonts w:ascii="Times New Roman" w:hAnsi="Times New Roman" w:cs="Times New Roman"/>
          <w:sz w:val="24"/>
          <w:szCs w:val="24"/>
        </w:rPr>
      </w:pPr>
      <w:proofErr w:type="gramStart"/>
      <w:r>
        <w:rPr>
          <w:rFonts w:ascii="Times New Roman" w:hAnsi="Times New Roman" w:cs="Times New Roman"/>
          <w:sz w:val="24"/>
          <w:szCs w:val="24"/>
        </w:rPr>
        <w:t>Lots of water.</w:t>
      </w:r>
      <w:proofErr w:type="gramEnd"/>
      <w:r>
        <w:rPr>
          <w:rFonts w:ascii="Times New Roman" w:hAnsi="Times New Roman" w:cs="Times New Roman"/>
          <w:sz w:val="24"/>
          <w:szCs w:val="24"/>
        </w:rPr>
        <w:t xml:space="preserve"> One more swing.</w:t>
      </w:r>
    </w:p>
    <w:p w:rsidR="00CD1564" w:rsidRDefault="00CD1564" w:rsidP="00406A70">
      <w:pPr>
        <w:rPr>
          <w:rFonts w:ascii="Times New Roman" w:hAnsi="Times New Roman" w:cs="Times New Roman"/>
          <w:sz w:val="24"/>
          <w:szCs w:val="24"/>
        </w:rPr>
      </w:pPr>
      <w:r>
        <w:rPr>
          <w:rFonts w:ascii="Times New Roman" w:hAnsi="Times New Roman" w:cs="Times New Roman"/>
          <w:sz w:val="24"/>
          <w:szCs w:val="24"/>
        </w:rPr>
        <w:t>*THUNK*</w:t>
      </w:r>
    </w:p>
    <w:p w:rsidR="00CD1564" w:rsidRDefault="00CD1564" w:rsidP="00406A70">
      <w:pPr>
        <w:rPr>
          <w:rFonts w:ascii="Times New Roman" w:hAnsi="Times New Roman" w:cs="Times New Roman"/>
          <w:sz w:val="24"/>
          <w:szCs w:val="24"/>
        </w:rPr>
      </w:pPr>
      <w:r>
        <w:rPr>
          <w:rFonts w:ascii="Times New Roman" w:hAnsi="Times New Roman" w:cs="Times New Roman"/>
          <w:sz w:val="24"/>
          <w:szCs w:val="24"/>
        </w:rPr>
        <w:t xml:space="preserve">Water poured into the room from the little opening. That’s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had wanted. With the ship now full of holes, there was no stopping it from sinking. Which meant it was time for him to go.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dropped the ax and quickly headed toward the hall. He ran through the maze of </w:t>
      </w:r>
      <w:r>
        <w:rPr>
          <w:rFonts w:ascii="Times New Roman" w:hAnsi="Times New Roman" w:cs="Times New Roman"/>
          <w:sz w:val="24"/>
          <w:szCs w:val="24"/>
        </w:rPr>
        <w:lastRenderedPageBreak/>
        <w:t xml:space="preserve">barrels, jumped over the unconscious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and hurried out the door.</w:t>
      </w:r>
      <w:r w:rsidR="002D3B51">
        <w:rPr>
          <w:rFonts w:ascii="Times New Roman" w:hAnsi="Times New Roman" w:cs="Times New Roman"/>
          <w:sz w:val="24"/>
          <w:szCs w:val="24"/>
        </w:rPr>
        <w:t xml:space="preserve"> As soon as he did, the rushing water in all sides of the ship caused it to shake violently.</w:t>
      </w:r>
    </w:p>
    <w:p w:rsidR="00D712F0" w:rsidRDefault="00D712F0" w:rsidP="00406A70">
      <w:pPr>
        <w:rPr>
          <w:rFonts w:ascii="Times New Roman" w:hAnsi="Times New Roman" w:cs="Times New Roman"/>
          <w:sz w:val="24"/>
          <w:szCs w:val="24"/>
        </w:rPr>
      </w:pPr>
    </w:p>
    <w:p w:rsidR="00D712F0" w:rsidRDefault="002D3B51" w:rsidP="002D3B51">
      <w:pPr>
        <w:jc w:val="center"/>
        <w:rPr>
          <w:rFonts w:ascii="Times New Roman" w:hAnsi="Times New Roman" w:cs="Times New Roman"/>
          <w:sz w:val="24"/>
          <w:szCs w:val="24"/>
        </w:rPr>
      </w:pPr>
      <w:r>
        <w:rPr>
          <w:rFonts w:ascii="Times New Roman" w:hAnsi="Times New Roman" w:cs="Times New Roman"/>
          <w:sz w:val="24"/>
          <w:szCs w:val="24"/>
        </w:rPr>
        <w:t>********************</w:t>
      </w:r>
    </w:p>
    <w:p w:rsidR="002D3B51" w:rsidRDefault="00FC2270" w:rsidP="00FC2270">
      <w:pPr>
        <w:rPr>
          <w:rFonts w:ascii="Times New Roman" w:hAnsi="Times New Roman" w:cs="Times New Roman"/>
          <w:sz w:val="24"/>
          <w:szCs w:val="24"/>
        </w:rPr>
      </w:pPr>
      <w:r>
        <w:rPr>
          <w:rFonts w:ascii="Times New Roman" w:hAnsi="Times New Roman" w:cs="Times New Roman"/>
          <w:sz w:val="24"/>
          <w:szCs w:val="24"/>
        </w:rPr>
        <w:t xml:space="preserve">"Did you feel that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Panda asked.</w:t>
      </w:r>
    </w:p>
    <w:p w:rsidR="00FC2270" w:rsidRDefault="00FC2270" w:rsidP="00FC2270">
      <w:pPr>
        <w:rPr>
          <w:rFonts w:ascii="Times New Roman" w:hAnsi="Times New Roman" w:cs="Times New Roman"/>
          <w:sz w:val="24"/>
          <w:szCs w:val="24"/>
        </w:rPr>
      </w:pPr>
    </w:p>
    <w:p w:rsidR="00FC2270" w:rsidRDefault="00FC2270" w:rsidP="00FC2270">
      <w:pPr>
        <w:rPr>
          <w:rFonts w:ascii="Times New Roman" w:hAnsi="Times New Roman" w:cs="Times New Roman"/>
          <w:sz w:val="24"/>
          <w:szCs w:val="24"/>
        </w:rPr>
      </w:pPr>
      <w:r>
        <w:rPr>
          <w:rFonts w:ascii="Times New Roman" w:hAnsi="Times New Roman" w:cs="Times New Roman"/>
          <w:sz w:val="24"/>
          <w:szCs w:val="24"/>
        </w:rPr>
        <w:t xml:space="preserve">“What? You mean the violent shaking that everyone on this ship can feel? No Panda I didn’t feel it at all.”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responded sarcastically.</w:t>
      </w:r>
    </w:p>
    <w:p w:rsidR="00FC2270" w:rsidRDefault="00FC2270" w:rsidP="00FC2270">
      <w:pPr>
        <w:rPr>
          <w:rFonts w:ascii="Times New Roman" w:hAnsi="Times New Roman" w:cs="Times New Roman"/>
          <w:sz w:val="24"/>
          <w:szCs w:val="24"/>
        </w:rPr>
      </w:pPr>
    </w:p>
    <w:p w:rsidR="00FC2270" w:rsidRDefault="00FC2270" w:rsidP="00FC2270">
      <w:pPr>
        <w:rPr>
          <w:rFonts w:ascii="Times New Roman" w:hAnsi="Times New Roman" w:cs="Times New Roman"/>
          <w:sz w:val="24"/>
          <w:szCs w:val="24"/>
        </w:rPr>
      </w:pPr>
      <w:r>
        <w:rPr>
          <w:rFonts w:ascii="Times New Roman" w:hAnsi="Times New Roman" w:cs="Times New Roman"/>
          <w:sz w:val="24"/>
          <w:szCs w:val="24"/>
        </w:rPr>
        <w:t xml:space="preserve">“What’s it mean?”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 coming toward the two.</w:t>
      </w:r>
    </w:p>
    <w:p w:rsidR="00FC2270" w:rsidRDefault="00FC2270" w:rsidP="00FC2270">
      <w:pPr>
        <w:rPr>
          <w:rFonts w:ascii="Times New Roman" w:hAnsi="Times New Roman" w:cs="Times New Roman"/>
          <w:sz w:val="24"/>
          <w:szCs w:val="24"/>
        </w:rPr>
      </w:pPr>
    </w:p>
    <w:p w:rsidR="00FC2270" w:rsidRDefault="00FC2270" w:rsidP="00FC2270">
      <w:pPr>
        <w:rPr>
          <w:rFonts w:ascii="Times New Roman" w:hAnsi="Times New Roman" w:cs="Times New Roman"/>
          <w:sz w:val="24"/>
          <w:szCs w:val="24"/>
        </w:rPr>
      </w:pPr>
      <w:r>
        <w:rPr>
          <w:rFonts w:ascii="Times New Roman" w:hAnsi="Times New Roman" w:cs="Times New Roman"/>
          <w:sz w:val="24"/>
          <w:szCs w:val="24"/>
        </w:rPr>
        <w:t xml:space="preserve">“It means that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about done with his work.” Pandora said.</w:t>
      </w:r>
    </w:p>
    <w:p w:rsidR="00FC2270" w:rsidRDefault="00FC2270" w:rsidP="00FC2270">
      <w:pPr>
        <w:rPr>
          <w:rFonts w:ascii="Times New Roman" w:hAnsi="Times New Roman" w:cs="Times New Roman"/>
          <w:sz w:val="24"/>
          <w:szCs w:val="24"/>
        </w:rPr>
      </w:pPr>
      <w:r>
        <w:rPr>
          <w:rFonts w:ascii="Times New Roman" w:hAnsi="Times New Roman" w:cs="Times New Roman"/>
          <w:sz w:val="24"/>
          <w:szCs w:val="24"/>
        </w:rPr>
        <w:t>Suddenly</w:t>
      </w:r>
      <w:proofErr w:type="gramStart"/>
      <w:r>
        <w:rPr>
          <w:rFonts w:ascii="Times New Roman" w:hAnsi="Times New Roman" w:cs="Times New Roman"/>
          <w:sz w:val="24"/>
          <w:szCs w:val="24"/>
        </w:rPr>
        <w:t>,  another</w:t>
      </w:r>
      <w:proofErr w:type="gramEnd"/>
      <w:r>
        <w:rPr>
          <w:rFonts w:ascii="Times New Roman" w:hAnsi="Times New Roman" w:cs="Times New Roman"/>
          <w:sz w:val="24"/>
          <w:szCs w:val="24"/>
        </w:rPr>
        <w:t xml:space="preserve"> shake was felt on the ship. No</w:t>
      </w:r>
      <w:r w:rsidR="009F5BEB">
        <w:rPr>
          <w:rFonts w:ascii="Times New Roman" w:hAnsi="Times New Roman" w:cs="Times New Roman"/>
          <w:sz w:val="24"/>
          <w:szCs w:val="24"/>
        </w:rPr>
        <w:t>w, the people on board could fee</w:t>
      </w:r>
      <w:r>
        <w:rPr>
          <w:rFonts w:ascii="Times New Roman" w:hAnsi="Times New Roman" w:cs="Times New Roman"/>
          <w:sz w:val="24"/>
          <w:szCs w:val="24"/>
        </w:rPr>
        <w:t>l it lowering.</w:t>
      </w:r>
    </w:p>
    <w:p w:rsidR="00FC2270" w:rsidRDefault="00FC2270" w:rsidP="00FC2270">
      <w:pPr>
        <w:rPr>
          <w:rFonts w:ascii="Times New Roman" w:hAnsi="Times New Roman" w:cs="Times New Roman"/>
          <w:sz w:val="24"/>
          <w:szCs w:val="24"/>
        </w:rPr>
      </w:pPr>
      <w:r>
        <w:rPr>
          <w:rFonts w:ascii="Times New Roman" w:hAnsi="Times New Roman" w:cs="Times New Roman"/>
          <w:sz w:val="24"/>
          <w:szCs w:val="24"/>
        </w:rPr>
        <w:t>“We need to ge</w:t>
      </w:r>
      <w:r w:rsidR="009F5BEB">
        <w:rPr>
          <w:rFonts w:ascii="Times New Roman" w:hAnsi="Times New Roman" w:cs="Times New Roman"/>
          <w:sz w:val="24"/>
          <w:szCs w:val="24"/>
        </w:rPr>
        <w:t>t off this thing!” Pandora continued.</w:t>
      </w:r>
    </w:p>
    <w:p w:rsidR="00FC2270" w:rsidRDefault="00FC2270" w:rsidP="00FC2270">
      <w:pPr>
        <w:rPr>
          <w:rFonts w:ascii="Times New Roman" w:hAnsi="Times New Roman" w:cs="Times New Roman"/>
          <w:sz w:val="24"/>
          <w:szCs w:val="24"/>
        </w:rPr>
      </w:pPr>
    </w:p>
    <w:p w:rsidR="00FC2270" w:rsidRDefault="00FC2270" w:rsidP="00FC2270">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agreed. He placed his weapon on his hip and grabbed Pandora. He lifted her high over his head </w:t>
      </w:r>
      <w:r w:rsidR="006C6CE2">
        <w:rPr>
          <w:rFonts w:ascii="Times New Roman" w:hAnsi="Times New Roman" w:cs="Times New Roman"/>
          <w:sz w:val="24"/>
          <w:szCs w:val="24"/>
        </w:rPr>
        <w:t xml:space="preserve">with both his arms </w:t>
      </w:r>
      <w:r>
        <w:rPr>
          <w:rFonts w:ascii="Times New Roman" w:hAnsi="Times New Roman" w:cs="Times New Roman"/>
          <w:sz w:val="24"/>
          <w:szCs w:val="24"/>
        </w:rPr>
        <w:t>and walked over to the edge of the ship.</w:t>
      </w:r>
    </w:p>
    <w:p w:rsidR="00FC2270" w:rsidRDefault="00FC2270" w:rsidP="00FC2270">
      <w:pPr>
        <w:rPr>
          <w:rFonts w:ascii="Times New Roman" w:hAnsi="Times New Roman" w:cs="Times New Roman"/>
          <w:sz w:val="24"/>
          <w:szCs w:val="24"/>
        </w:rPr>
      </w:pPr>
      <w:r>
        <w:rPr>
          <w:rFonts w:ascii="Times New Roman" w:hAnsi="Times New Roman" w:cs="Times New Roman"/>
          <w:sz w:val="24"/>
          <w:szCs w:val="24"/>
        </w:rPr>
        <w:t>“What are you doing?” Pand</w:t>
      </w:r>
      <w:r w:rsidR="0071790F">
        <w:rPr>
          <w:rFonts w:ascii="Times New Roman" w:hAnsi="Times New Roman" w:cs="Times New Roman"/>
          <w:sz w:val="24"/>
          <w:szCs w:val="24"/>
        </w:rPr>
        <w:t xml:space="preserve">ora shrieked, struggling to get free from </w:t>
      </w:r>
      <w:proofErr w:type="spellStart"/>
      <w:r w:rsidR="0071790F">
        <w:rPr>
          <w:rFonts w:ascii="Times New Roman" w:hAnsi="Times New Roman" w:cs="Times New Roman"/>
          <w:sz w:val="24"/>
          <w:szCs w:val="24"/>
        </w:rPr>
        <w:t>Koroko</w:t>
      </w:r>
      <w:proofErr w:type="spellEnd"/>
      <w:r w:rsidR="0071790F">
        <w:rPr>
          <w:rFonts w:ascii="Times New Roman" w:hAnsi="Times New Roman" w:cs="Times New Roman"/>
          <w:sz w:val="24"/>
          <w:szCs w:val="24"/>
        </w:rPr>
        <w:t>.</w:t>
      </w:r>
    </w:p>
    <w:p w:rsidR="0071790F" w:rsidRDefault="0071790F" w:rsidP="00FC2270">
      <w:pPr>
        <w:rPr>
          <w:rFonts w:ascii="Times New Roman" w:hAnsi="Times New Roman" w:cs="Times New Roman"/>
          <w:sz w:val="24"/>
          <w:szCs w:val="24"/>
        </w:rPr>
      </w:pPr>
    </w:p>
    <w:p w:rsidR="008C1962" w:rsidRDefault="0071790F" w:rsidP="00FC2270">
      <w:pPr>
        <w:rPr>
          <w:rFonts w:ascii="Times New Roman" w:hAnsi="Times New Roman" w:cs="Times New Roman"/>
          <w:sz w:val="24"/>
          <w:szCs w:val="24"/>
        </w:rPr>
      </w:pPr>
      <w:r>
        <w:rPr>
          <w:rFonts w:ascii="Times New Roman" w:hAnsi="Times New Roman" w:cs="Times New Roman"/>
          <w:sz w:val="24"/>
          <w:szCs w:val="24"/>
        </w:rPr>
        <w:t xml:space="preserve">“Abandon ship!”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screamed. He then threw Pandora off the side of the ship</w:t>
      </w:r>
      <w:r w:rsidR="008C1962">
        <w:rPr>
          <w:rFonts w:ascii="Times New Roman" w:hAnsi="Times New Roman" w:cs="Times New Roman"/>
          <w:sz w:val="24"/>
          <w:szCs w:val="24"/>
        </w:rPr>
        <w:t xml:space="preserve"> into the river below.</w:t>
      </w:r>
      <w:r w:rsidR="006C6CE2">
        <w:rPr>
          <w:rFonts w:ascii="Times New Roman" w:hAnsi="Times New Roman" w:cs="Times New Roman"/>
          <w:sz w:val="24"/>
          <w:szCs w:val="24"/>
        </w:rPr>
        <w:t xml:space="preserve"> Putting</w:t>
      </w:r>
      <w:r w:rsidR="00BE12C0">
        <w:rPr>
          <w:rFonts w:ascii="Times New Roman" w:hAnsi="Times New Roman" w:cs="Times New Roman"/>
          <w:sz w:val="24"/>
          <w:szCs w:val="24"/>
        </w:rPr>
        <w:t xml:space="preserve"> his ear to the water</w:t>
      </w:r>
      <w:r w:rsidR="006C6CE2">
        <w:rPr>
          <w:rFonts w:ascii="Times New Roman" w:hAnsi="Times New Roman" w:cs="Times New Roman"/>
          <w:sz w:val="24"/>
          <w:szCs w:val="24"/>
        </w:rPr>
        <w:t xml:space="preserve">, </w:t>
      </w:r>
      <w:proofErr w:type="spellStart"/>
      <w:r w:rsidR="006C6CE2">
        <w:rPr>
          <w:rFonts w:ascii="Times New Roman" w:hAnsi="Times New Roman" w:cs="Times New Roman"/>
          <w:sz w:val="24"/>
          <w:szCs w:val="24"/>
        </w:rPr>
        <w:t>Koroko</w:t>
      </w:r>
      <w:proofErr w:type="spellEnd"/>
      <w:r w:rsidR="006C6CE2">
        <w:rPr>
          <w:rFonts w:ascii="Times New Roman" w:hAnsi="Times New Roman" w:cs="Times New Roman"/>
          <w:sz w:val="24"/>
          <w:szCs w:val="24"/>
        </w:rPr>
        <w:t xml:space="preserve"> </w:t>
      </w:r>
      <w:r w:rsidR="00BE12C0">
        <w:rPr>
          <w:rFonts w:ascii="Times New Roman" w:hAnsi="Times New Roman" w:cs="Times New Roman"/>
          <w:sz w:val="24"/>
          <w:szCs w:val="24"/>
        </w:rPr>
        <w:t>listen</w:t>
      </w:r>
      <w:r w:rsidR="006C6CE2">
        <w:rPr>
          <w:rFonts w:ascii="Times New Roman" w:hAnsi="Times New Roman" w:cs="Times New Roman"/>
          <w:sz w:val="24"/>
          <w:szCs w:val="24"/>
        </w:rPr>
        <w:t>ed to Pandora</w:t>
      </w:r>
      <w:r w:rsidR="00BE12C0">
        <w:rPr>
          <w:rFonts w:ascii="Times New Roman" w:hAnsi="Times New Roman" w:cs="Times New Roman"/>
          <w:sz w:val="24"/>
          <w:szCs w:val="24"/>
        </w:rPr>
        <w:t xml:space="preserve"> scream on the way down.</w:t>
      </w:r>
    </w:p>
    <w:p w:rsidR="008C1962" w:rsidRDefault="001E317B" w:rsidP="00FC227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hurried over just in time to see Pandora</w:t>
      </w:r>
      <w:r w:rsidR="008C1962">
        <w:rPr>
          <w:rFonts w:ascii="Times New Roman" w:hAnsi="Times New Roman" w:cs="Times New Roman"/>
          <w:sz w:val="24"/>
          <w:szCs w:val="24"/>
        </w:rPr>
        <w:t xml:space="preserve"> hit the water.</w:t>
      </w:r>
    </w:p>
    <w:p w:rsidR="008B3E30" w:rsidRDefault="008B3E30" w:rsidP="00FC2270">
      <w:pPr>
        <w:rPr>
          <w:rFonts w:ascii="Times New Roman" w:hAnsi="Times New Roman" w:cs="Times New Roman"/>
          <w:sz w:val="24"/>
          <w:szCs w:val="24"/>
        </w:rPr>
      </w:pPr>
    </w:p>
    <w:p w:rsidR="008C1962" w:rsidRDefault="008C1962" w:rsidP="00FC2270">
      <w:pPr>
        <w:rPr>
          <w:rFonts w:ascii="Times New Roman" w:hAnsi="Times New Roman" w:cs="Times New Roman"/>
          <w:sz w:val="24"/>
          <w:szCs w:val="24"/>
        </w:rPr>
      </w:pPr>
      <w:r>
        <w:rPr>
          <w:rFonts w:ascii="Times New Roman" w:hAnsi="Times New Roman" w:cs="Times New Roman"/>
          <w:sz w:val="24"/>
          <w:szCs w:val="24"/>
        </w:rPr>
        <w:t xml:space="preserve">“Did you really have to do it like that?” She asked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
    <w:p w:rsidR="008B3E30" w:rsidRDefault="008B3E30" w:rsidP="00FC2270">
      <w:pPr>
        <w:rPr>
          <w:rFonts w:ascii="Times New Roman" w:hAnsi="Times New Roman" w:cs="Times New Roman"/>
          <w:sz w:val="24"/>
          <w:szCs w:val="24"/>
        </w:rPr>
      </w:pPr>
    </w:p>
    <w:p w:rsidR="008C1962" w:rsidRDefault="008C1962" w:rsidP="00FC2270">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r w:rsidR="00112907">
        <w:rPr>
          <w:rFonts w:ascii="Times New Roman" w:hAnsi="Times New Roman" w:cs="Times New Roman"/>
          <w:sz w:val="24"/>
          <w:szCs w:val="24"/>
        </w:rPr>
        <w:t xml:space="preserve">brushed his hands off and grinned at </w:t>
      </w:r>
      <w:proofErr w:type="spellStart"/>
      <w:r w:rsidR="00112907">
        <w:rPr>
          <w:rFonts w:ascii="Times New Roman" w:hAnsi="Times New Roman" w:cs="Times New Roman"/>
          <w:sz w:val="24"/>
          <w:szCs w:val="24"/>
        </w:rPr>
        <w:t>Sheina</w:t>
      </w:r>
      <w:proofErr w:type="spellEnd"/>
      <w:r>
        <w:rPr>
          <w:rFonts w:ascii="Times New Roman" w:hAnsi="Times New Roman" w:cs="Times New Roman"/>
          <w:sz w:val="24"/>
          <w:szCs w:val="24"/>
        </w:rPr>
        <w:t xml:space="preserve">. </w:t>
      </w:r>
      <w:r w:rsidR="00112907">
        <w:rPr>
          <w:rFonts w:ascii="Times New Roman" w:hAnsi="Times New Roman" w:cs="Times New Roman"/>
          <w:sz w:val="24"/>
          <w:szCs w:val="24"/>
        </w:rPr>
        <w:t>“</w:t>
      </w:r>
      <w:r>
        <w:rPr>
          <w:rFonts w:ascii="Times New Roman" w:hAnsi="Times New Roman" w:cs="Times New Roman"/>
          <w:sz w:val="24"/>
          <w:szCs w:val="24"/>
        </w:rPr>
        <w:t xml:space="preserve">I’m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 don’t HAVE to do anything. If I do something, it’s </w:t>
      </w:r>
      <w:r w:rsidR="00112907">
        <w:rPr>
          <w:rFonts w:ascii="Times New Roman" w:hAnsi="Times New Roman" w:cs="Times New Roman"/>
          <w:sz w:val="24"/>
          <w:szCs w:val="24"/>
        </w:rPr>
        <w:t>be</w:t>
      </w:r>
      <w:r w:rsidR="008F64D3">
        <w:rPr>
          <w:rFonts w:ascii="Times New Roman" w:hAnsi="Times New Roman" w:cs="Times New Roman"/>
          <w:sz w:val="24"/>
          <w:szCs w:val="24"/>
        </w:rPr>
        <w:t>cause I WANT</w:t>
      </w:r>
      <w:r>
        <w:rPr>
          <w:rFonts w:ascii="Times New Roman" w:hAnsi="Times New Roman" w:cs="Times New Roman"/>
          <w:sz w:val="24"/>
          <w:szCs w:val="24"/>
        </w:rPr>
        <w:t xml:space="preserve"> to.</w:t>
      </w:r>
      <w:r w:rsidR="005539B7">
        <w:rPr>
          <w:rFonts w:ascii="Times New Roman" w:hAnsi="Times New Roman" w:cs="Times New Roman"/>
          <w:sz w:val="24"/>
          <w:szCs w:val="24"/>
        </w:rPr>
        <w:t>”</w:t>
      </w:r>
    </w:p>
    <w:p w:rsidR="00112907" w:rsidRDefault="00112907" w:rsidP="00FC2270">
      <w:pPr>
        <w:rPr>
          <w:rFonts w:ascii="Times New Roman" w:hAnsi="Times New Roman" w:cs="Times New Roman"/>
          <w:sz w:val="24"/>
          <w:szCs w:val="24"/>
        </w:rPr>
      </w:pPr>
    </w:p>
    <w:p w:rsidR="00112907" w:rsidRDefault="008073A4" w:rsidP="00FC227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half</w:t>
      </w:r>
      <w:r w:rsidR="00DD4BDC">
        <w:rPr>
          <w:rFonts w:ascii="Times New Roman" w:hAnsi="Times New Roman" w:cs="Times New Roman"/>
          <w:sz w:val="24"/>
          <w:szCs w:val="24"/>
        </w:rPr>
        <w:t xml:space="preserve"> closed her eyes and made a plain look to show her disapproval. At that moment, Pandora reappeared from under the water. She turned back up toward her teammates.</w:t>
      </w:r>
    </w:p>
    <w:p w:rsidR="00DD4BDC" w:rsidRDefault="00DD4BDC" w:rsidP="00FC227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I am so killing you when you get down here!”</w:t>
      </w:r>
    </w:p>
    <w:p w:rsidR="00A54BB5" w:rsidRDefault="004049A5" w:rsidP="00FC2270">
      <w:pPr>
        <w:rPr>
          <w:rFonts w:ascii="Times New Roman" w:hAnsi="Times New Roman" w:cs="Times New Roman"/>
          <w:sz w:val="24"/>
          <w:szCs w:val="24"/>
        </w:rPr>
      </w:pPr>
      <w:r>
        <w:rPr>
          <w:rFonts w:ascii="Times New Roman" w:hAnsi="Times New Roman" w:cs="Times New Roman"/>
          <w:sz w:val="24"/>
          <w:szCs w:val="24"/>
        </w:rPr>
        <w:t xml:space="preserve">“Panda, I am so laughing at you when I get down there!”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called back. “</w:t>
      </w:r>
      <w:r w:rsidR="000E6C4F">
        <w:rPr>
          <w:rFonts w:ascii="Times New Roman" w:hAnsi="Times New Roman" w:cs="Times New Roman"/>
          <w:sz w:val="24"/>
          <w:szCs w:val="24"/>
        </w:rPr>
        <w:t xml:space="preserve">Oh </w:t>
      </w:r>
      <w:proofErr w:type="gramStart"/>
      <w:r w:rsidR="000E6C4F">
        <w:rPr>
          <w:rFonts w:ascii="Times New Roman" w:hAnsi="Times New Roman" w:cs="Times New Roman"/>
          <w:sz w:val="24"/>
          <w:szCs w:val="24"/>
        </w:rPr>
        <w:t>wait,</w:t>
      </w:r>
      <w:proofErr w:type="gramEnd"/>
      <w:r w:rsidR="000E6C4F">
        <w:rPr>
          <w:rFonts w:ascii="Times New Roman" w:hAnsi="Times New Roman" w:cs="Times New Roman"/>
          <w:sz w:val="24"/>
          <w:szCs w:val="24"/>
        </w:rPr>
        <w:t xml:space="preserve"> I can do that from up here</w:t>
      </w:r>
      <w:r>
        <w:rPr>
          <w:rFonts w:ascii="Times New Roman" w:hAnsi="Times New Roman" w:cs="Times New Roman"/>
          <w:sz w:val="24"/>
          <w:szCs w:val="24"/>
        </w:rPr>
        <w:t>.”</w:t>
      </w:r>
      <w:r w:rsidR="00A54BB5">
        <w:rPr>
          <w:rFonts w:ascii="Times New Roman" w:hAnsi="Times New Roman" w:cs="Times New Roman"/>
          <w:sz w:val="24"/>
          <w:szCs w:val="24"/>
        </w:rPr>
        <w:t xml:space="preserve"> He then burst out in laughter.</w:t>
      </w:r>
    </w:p>
    <w:p w:rsidR="00A54BB5" w:rsidRDefault="00A54BB5" w:rsidP="00FC2270">
      <w:pPr>
        <w:rPr>
          <w:rFonts w:ascii="Times New Roman" w:hAnsi="Times New Roman" w:cs="Times New Roman"/>
          <w:sz w:val="24"/>
          <w:szCs w:val="24"/>
        </w:rPr>
      </w:pPr>
    </w:p>
    <w:p w:rsidR="004049A5" w:rsidRDefault="004049A5" w:rsidP="00FC2270">
      <w:pPr>
        <w:rPr>
          <w:rFonts w:ascii="Times New Roman" w:hAnsi="Times New Roman" w:cs="Times New Roman"/>
          <w:sz w:val="24"/>
          <w:szCs w:val="24"/>
        </w:rPr>
      </w:pPr>
      <w:r>
        <w:rPr>
          <w:rFonts w:ascii="Times New Roman" w:hAnsi="Times New Roman" w:cs="Times New Roman"/>
          <w:sz w:val="24"/>
          <w:szCs w:val="24"/>
        </w:rPr>
        <w:t>Pandora groaned angrily. She then turned and began swimming toward the grassy shore.</w:t>
      </w:r>
    </w:p>
    <w:p w:rsidR="004049A5" w:rsidRDefault="004049A5" w:rsidP="00FC2270">
      <w:pPr>
        <w:rPr>
          <w:rFonts w:ascii="Times New Roman" w:hAnsi="Times New Roman" w:cs="Times New Roman"/>
          <w:sz w:val="24"/>
          <w:szCs w:val="24"/>
        </w:rPr>
      </w:pPr>
      <w:r>
        <w:rPr>
          <w:rFonts w:ascii="Times New Roman" w:hAnsi="Times New Roman" w:cs="Times New Roman"/>
          <w:sz w:val="24"/>
          <w:szCs w:val="24"/>
        </w:rPr>
        <w:t xml:space="preserve">“Ah.”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sighed. “Nothing pleases me more than to hear that girl scream</w:t>
      </w:r>
      <w:r w:rsidR="0015154E">
        <w:rPr>
          <w:rFonts w:ascii="Times New Roman" w:hAnsi="Times New Roman" w:cs="Times New Roman"/>
          <w:sz w:val="24"/>
          <w:szCs w:val="24"/>
        </w:rPr>
        <w:t xml:space="preserve"> in frustration</w:t>
      </w:r>
      <w:r>
        <w:rPr>
          <w:rFonts w:ascii="Times New Roman" w:hAnsi="Times New Roman" w:cs="Times New Roman"/>
          <w:sz w:val="24"/>
          <w:szCs w:val="24"/>
        </w:rPr>
        <w:t>. Well, better get going.”</w:t>
      </w:r>
    </w:p>
    <w:p w:rsidR="004049A5" w:rsidRDefault="004049A5" w:rsidP="00FC2270">
      <w:pPr>
        <w:rPr>
          <w:rFonts w:ascii="Times New Roman" w:hAnsi="Times New Roman" w:cs="Times New Roman"/>
          <w:sz w:val="24"/>
          <w:szCs w:val="24"/>
        </w:rPr>
      </w:pPr>
      <w:r>
        <w:rPr>
          <w:rFonts w:ascii="Times New Roman" w:hAnsi="Times New Roman" w:cs="Times New Roman"/>
          <w:sz w:val="24"/>
          <w:szCs w:val="24"/>
        </w:rPr>
        <w:t>He then proceeded to hop over the side of the ship and</w:t>
      </w:r>
      <w:r w:rsidR="00091878">
        <w:rPr>
          <w:rFonts w:ascii="Times New Roman" w:hAnsi="Times New Roman" w:cs="Times New Roman"/>
          <w:sz w:val="24"/>
          <w:szCs w:val="24"/>
        </w:rPr>
        <w:t xml:space="preserve"> land in the water.</w:t>
      </w:r>
    </w:p>
    <w:p w:rsidR="00207E5A" w:rsidRDefault="00207E5A" w:rsidP="00FC2270">
      <w:pPr>
        <w:rPr>
          <w:rFonts w:ascii="Times New Roman" w:hAnsi="Times New Roman" w:cs="Times New Roman"/>
          <w:sz w:val="24"/>
          <w:szCs w:val="24"/>
        </w:rPr>
      </w:pPr>
    </w:p>
    <w:p w:rsidR="00207E5A" w:rsidRDefault="00207E5A" w:rsidP="00FC227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turned back toward the ship. As she did, she could see Blues imitating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throwing themselves off the edge</w:t>
      </w:r>
      <w:r w:rsidR="00902F5D">
        <w:rPr>
          <w:rFonts w:ascii="Times New Roman" w:hAnsi="Times New Roman" w:cs="Times New Roman"/>
          <w:sz w:val="24"/>
          <w:szCs w:val="24"/>
        </w:rPr>
        <w:t>, some scurrying from below deck, others who were already on, b</w:t>
      </w:r>
      <w:r>
        <w:rPr>
          <w:rFonts w:ascii="Times New Roman" w:hAnsi="Times New Roman" w:cs="Times New Roman"/>
          <w:sz w:val="24"/>
          <w:szCs w:val="24"/>
        </w:rPr>
        <w:t>ut that wasn’t what she was looking for. What she was looking for were the only two who weren’t abandoning the ship. In the middle,</w:t>
      </w:r>
      <w:r w:rsidR="009D1B65">
        <w:rPr>
          <w:rFonts w:ascii="Times New Roman" w:hAnsi="Times New Roman" w:cs="Times New Roman"/>
          <w:sz w:val="24"/>
          <w:szCs w:val="24"/>
        </w:rPr>
        <w:t xml:space="preserve"> near the mast,</w:t>
      </w:r>
      <w:r>
        <w:rPr>
          <w:rFonts w:ascii="Times New Roman" w:hAnsi="Times New Roman" w:cs="Times New Roman"/>
          <w:sz w:val="24"/>
          <w:szCs w:val="24"/>
        </w:rPr>
        <w:t xml:space="preserve"> Baa</w:t>
      </w:r>
      <w:r w:rsidR="009D1B65">
        <w:rPr>
          <w:rFonts w:ascii="Times New Roman" w:hAnsi="Times New Roman" w:cs="Times New Roman"/>
          <w:sz w:val="24"/>
          <w:szCs w:val="24"/>
        </w:rPr>
        <w:t xml:space="preserve">s and </w:t>
      </w:r>
      <w:proofErr w:type="spellStart"/>
      <w:r w:rsidR="009D1B65">
        <w:rPr>
          <w:rFonts w:ascii="Times New Roman" w:hAnsi="Times New Roman" w:cs="Times New Roman"/>
          <w:sz w:val="24"/>
          <w:szCs w:val="24"/>
        </w:rPr>
        <w:t>Vatti</w:t>
      </w:r>
      <w:proofErr w:type="spellEnd"/>
      <w:r w:rsidR="009D1B65">
        <w:rPr>
          <w:rFonts w:ascii="Times New Roman" w:hAnsi="Times New Roman" w:cs="Times New Roman"/>
          <w:sz w:val="24"/>
          <w:szCs w:val="24"/>
        </w:rPr>
        <w:t xml:space="preserve"> were still going at</w:t>
      </w:r>
      <w:r>
        <w:rPr>
          <w:rFonts w:ascii="Times New Roman" w:hAnsi="Times New Roman" w:cs="Times New Roman"/>
          <w:sz w:val="24"/>
          <w:szCs w:val="24"/>
        </w:rPr>
        <w:t xml:space="preserve">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swinging,</w:t>
      </w:r>
      <w:proofErr w:type="gramEnd"/>
      <w:r>
        <w:rPr>
          <w:rFonts w:ascii="Times New Roman" w:hAnsi="Times New Roman" w:cs="Times New Roman"/>
          <w:sz w:val="24"/>
          <w:szCs w:val="24"/>
        </w:rPr>
        <w:t xml:space="preserve"> Baas dodging. It was like they didn’t even notice the catastrophe around them.</w:t>
      </w:r>
    </w:p>
    <w:p w:rsidR="00207E5A" w:rsidRDefault="00207E5A" w:rsidP="00FC2270">
      <w:pPr>
        <w:rPr>
          <w:rFonts w:ascii="Times New Roman" w:hAnsi="Times New Roman" w:cs="Times New Roman"/>
          <w:sz w:val="24"/>
          <w:szCs w:val="24"/>
        </w:rPr>
      </w:pPr>
    </w:p>
    <w:p w:rsidR="00207E5A" w:rsidRDefault="00207E5A" w:rsidP="00FC2270">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She called out to them. No response. She tried again. “Guys, the ship is sinking!” They didn’t even acknowledge her. They were too caught up in their own world with each other. Well, the</w:t>
      </w:r>
      <w:r w:rsidR="00411093">
        <w:rPr>
          <w:rFonts w:ascii="Times New Roman" w:hAnsi="Times New Roman" w:cs="Times New Roman"/>
          <w:sz w:val="24"/>
          <w:szCs w:val="24"/>
        </w:rPr>
        <w:t>y</w:t>
      </w:r>
      <w:r>
        <w:rPr>
          <w:rFonts w:ascii="Times New Roman" w:hAnsi="Times New Roman" w:cs="Times New Roman"/>
          <w:sz w:val="24"/>
          <w:szCs w:val="24"/>
        </w:rPr>
        <w:t xml:space="preserve"> would eventually realize it sooner or later.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decided to leave them to their fun as she jumped over board.</w:t>
      </w:r>
    </w:p>
    <w:p w:rsidR="00207E5A" w:rsidRDefault="00207E5A" w:rsidP="00FC2270">
      <w:pPr>
        <w:rPr>
          <w:rFonts w:ascii="Times New Roman" w:hAnsi="Times New Roman" w:cs="Times New Roman"/>
          <w:sz w:val="24"/>
          <w:szCs w:val="24"/>
        </w:rPr>
      </w:pPr>
    </w:p>
    <w:p w:rsidR="00207E5A" w:rsidRDefault="00207E5A" w:rsidP="00FC2270">
      <w:pPr>
        <w:rPr>
          <w:rFonts w:ascii="Times New Roman" w:hAnsi="Times New Roman" w:cs="Times New Roman"/>
          <w:sz w:val="24"/>
          <w:szCs w:val="24"/>
        </w:rPr>
      </w:pPr>
      <w:r>
        <w:rPr>
          <w:rFonts w:ascii="Times New Roman" w:hAnsi="Times New Roman" w:cs="Times New Roman"/>
          <w:sz w:val="24"/>
          <w:szCs w:val="24"/>
        </w:rPr>
        <w:t xml:space="preserve">In truth, both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were always observing their surroundings and they both had known the ship was sinking long before</w:t>
      </w:r>
      <w:r w:rsidR="006C0CA0">
        <w:rPr>
          <w:rFonts w:ascii="Times New Roman" w:hAnsi="Times New Roman" w:cs="Times New Roman"/>
          <w:sz w:val="24"/>
          <w:szCs w:val="24"/>
        </w:rPr>
        <w:t xml:space="preserve"> anyone else had. Normally </w:t>
      </w:r>
      <w:proofErr w:type="spellStart"/>
      <w:r w:rsidR="006C0CA0">
        <w:rPr>
          <w:rFonts w:ascii="Times New Roman" w:hAnsi="Times New Roman" w:cs="Times New Roman"/>
          <w:sz w:val="24"/>
          <w:szCs w:val="24"/>
        </w:rPr>
        <w:t>Vatti</w:t>
      </w:r>
      <w:proofErr w:type="spellEnd"/>
      <w:r w:rsidR="006C0CA0">
        <w:rPr>
          <w:rFonts w:ascii="Times New Roman" w:hAnsi="Times New Roman" w:cs="Times New Roman"/>
          <w:sz w:val="24"/>
          <w:szCs w:val="24"/>
        </w:rPr>
        <w:t xml:space="preserve"> would do anything to keep it from happening. She would have left the fight and told the others to follow her in order to ensure the ship did not go down. But this time, when the thought of her ship going into the water came to her mind, she simply thought “I’ll get another one” and continued her fight with Baas.</w:t>
      </w:r>
    </w:p>
    <w:p w:rsidR="006C0CA0" w:rsidRDefault="006C0CA0" w:rsidP="00FC2270">
      <w:pPr>
        <w:rPr>
          <w:rFonts w:ascii="Times New Roman" w:hAnsi="Times New Roman" w:cs="Times New Roman"/>
          <w:sz w:val="24"/>
          <w:szCs w:val="24"/>
        </w:rPr>
      </w:pPr>
    </w:p>
    <w:p w:rsidR="006C0CA0" w:rsidRDefault="006C0CA0" w:rsidP="00FC2270">
      <w:pPr>
        <w:rPr>
          <w:rFonts w:ascii="Times New Roman" w:hAnsi="Times New Roman" w:cs="Times New Roman"/>
          <w:sz w:val="24"/>
          <w:szCs w:val="24"/>
        </w:rPr>
      </w:pPr>
      <w:r>
        <w:rPr>
          <w:rFonts w:ascii="Times New Roman" w:hAnsi="Times New Roman" w:cs="Times New Roman"/>
          <w:sz w:val="24"/>
          <w:szCs w:val="24"/>
        </w:rPr>
        <w:t xml:space="preserve">The fight continued back and forth. The two friends both tried their hardest to win, but it wasn’t easy. Even with their time separate from each other, the other one still knew the techniques of </w:t>
      </w:r>
      <w:r>
        <w:rPr>
          <w:rFonts w:ascii="Times New Roman" w:hAnsi="Times New Roman" w:cs="Times New Roman"/>
          <w:sz w:val="24"/>
          <w:szCs w:val="24"/>
        </w:rPr>
        <w:lastRenderedPageBreak/>
        <w:t>their friend well enough. Both had increased in strength and speed.</w:t>
      </w:r>
      <w:r w:rsidR="00BA71CB">
        <w:rPr>
          <w:rFonts w:ascii="Times New Roman" w:hAnsi="Times New Roman" w:cs="Times New Roman"/>
          <w:sz w:val="24"/>
          <w:szCs w:val="24"/>
        </w:rPr>
        <w:t xml:space="preserve"> They could</w:t>
      </w:r>
      <w:r w:rsidR="004D4E03">
        <w:rPr>
          <w:rFonts w:ascii="Times New Roman" w:hAnsi="Times New Roman" w:cs="Times New Roman"/>
          <w:sz w:val="24"/>
          <w:szCs w:val="24"/>
        </w:rPr>
        <w:t xml:space="preserve">n’t keep this fighting up for long. The longer they </w:t>
      </w:r>
      <w:proofErr w:type="gramStart"/>
      <w:r w:rsidR="004D4E03">
        <w:rPr>
          <w:rFonts w:ascii="Times New Roman" w:hAnsi="Times New Roman" w:cs="Times New Roman"/>
          <w:sz w:val="24"/>
          <w:szCs w:val="24"/>
        </w:rPr>
        <w:t>fought,</w:t>
      </w:r>
      <w:proofErr w:type="gramEnd"/>
      <w:r w:rsidR="004D4E03">
        <w:rPr>
          <w:rFonts w:ascii="Times New Roman" w:hAnsi="Times New Roman" w:cs="Times New Roman"/>
          <w:sz w:val="24"/>
          <w:szCs w:val="24"/>
        </w:rPr>
        <w:t xml:space="preserve"> the more water the ship took in. The more water the ship took in, the faster it sank. The faster the ship sank, the less time they had to fight.</w:t>
      </w:r>
    </w:p>
    <w:p w:rsidR="004D4E03" w:rsidRDefault="004D4E03" w:rsidP="00FC2270">
      <w:pPr>
        <w:rPr>
          <w:rFonts w:ascii="Times New Roman" w:hAnsi="Times New Roman" w:cs="Times New Roman"/>
          <w:sz w:val="24"/>
          <w:szCs w:val="24"/>
        </w:rPr>
      </w:pPr>
    </w:p>
    <w:p w:rsidR="00700A67" w:rsidRDefault="00700A67" w:rsidP="00FC2270">
      <w:pPr>
        <w:rPr>
          <w:rFonts w:ascii="Times New Roman" w:hAnsi="Times New Roman" w:cs="Times New Roman"/>
          <w:sz w:val="24"/>
          <w:szCs w:val="24"/>
        </w:rPr>
      </w:pPr>
      <w:r>
        <w:rPr>
          <w:rFonts w:ascii="Times New Roman" w:hAnsi="Times New Roman" w:cs="Times New Roman"/>
          <w:sz w:val="24"/>
          <w:szCs w:val="24"/>
        </w:rPr>
        <w:t xml:space="preserve">The two friends were now almost on level with the land. If they didn’t do something soon, the fight would have to end. In the midst of fighting, Baas looked around. He saw something. A rope tied to the edge of the ship. The other end of it was tied to the top of the mast. He quickly left his fight with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grabbed onto the rope and cut the bottom end of it. The rope snapped back up to the top of the mast taking Baas along with it. He landed easily in the crow’s nest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followed Baas’ example and found her own rope. Cutting the bottom end, she too zipped up to the top of the mast, but when she came down to the crows nest, she came with an attack. Baas had been able to see it coming though and was able to block it with the shield on his shoulder. And there the two friends</w:t>
      </w:r>
      <w:r w:rsidR="00514E2E">
        <w:rPr>
          <w:rFonts w:ascii="Times New Roman" w:hAnsi="Times New Roman" w:cs="Times New Roman"/>
          <w:sz w:val="24"/>
          <w:szCs w:val="24"/>
        </w:rPr>
        <w:t xml:space="preserve"> continued to fi</w:t>
      </w:r>
      <w:r>
        <w:rPr>
          <w:rFonts w:ascii="Times New Roman" w:hAnsi="Times New Roman" w:cs="Times New Roman"/>
          <w:sz w:val="24"/>
          <w:szCs w:val="24"/>
        </w:rPr>
        <w:t xml:space="preserve">ght. </w:t>
      </w:r>
      <w:proofErr w:type="gramStart"/>
      <w:r>
        <w:rPr>
          <w:rFonts w:ascii="Times New Roman" w:hAnsi="Times New Roman" w:cs="Times New Roman"/>
          <w:sz w:val="24"/>
          <w:szCs w:val="24"/>
        </w:rPr>
        <w:t>Swinging back and forth, both trying to outdo the other.</w:t>
      </w:r>
      <w:proofErr w:type="gramEnd"/>
      <w:r>
        <w:rPr>
          <w:rFonts w:ascii="Times New Roman" w:hAnsi="Times New Roman" w:cs="Times New Roman"/>
          <w:sz w:val="24"/>
          <w:szCs w:val="24"/>
        </w:rPr>
        <w:t xml:space="preserve"> The sounds of their swords clashing could be heard a great distance</w:t>
      </w:r>
      <w:r w:rsidR="00BE4EC4">
        <w:rPr>
          <w:rFonts w:ascii="Times New Roman" w:hAnsi="Times New Roman" w:cs="Times New Roman"/>
          <w:sz w:val="24"/>
          <w:szCs w:val="24"/>
        </w:rPr>
        <w:t xml:space="preserve"> away</w:t>
      </w:r>
      <w:r>
        <w:rPr>
          <w:rFonts w:ascii="Times New Roman" w:hAnsi="Times New Roman" w:cs="Times New Roman"/>
          <w:sz w:val="24"/>
          <w:szCs w:val="24"/>
        </w:rPr>
        <w:t>.</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 xml:space="preserve">Though they had </w:t>
      </w:r>
      <w:proofErr w:type="gramStart"/>
      <w:r>
        <w:rPr>
          <w:rFonts w:ascii="Times New Roman" w:hAnsi="Times New Roman" w:cs="Times New Roman"/>
          <w:sz w:val="24"/>
          <w:szCs w:val="24"/>
        </w:rPr>
        <w:t>wen</w:t>
      </w:r>
      <w:r w:rsidR="005A6E5B">
        <w:rPr>
          <w:rFonts w:ascii="Times New Roman" w:hAnsi="Times New Roman" w:cs="Times New Roman"/>
          <w:sz w:val="24"/>
          <w:szCs w:val="24"/>
        </w:rPr>
        <w:t>t</w:t>
      </w:r>
      <w:proofErr w:type="gramEnd"/>
      <w:r w:rsidR="005A6E5B">
        <w:rPr>
          <w:rFonts w:ascii="Times New Roman" w:hAnsi="Times New Roman" w:cs="Times New Roman"/>
          <w:sz w:val="24"/>
          <w:szCs w:val="24"/>
        </w:rPr>
        <w:t xml:space="preserve"> to the nest</w:t>
      </w:r>
      <w:r>
        <w:rPr>
          <w:rFonts w:ascii="Times New Roman" w:hAnsi="Times New Roman" w:cs="Times New Roman"/>
          <w:sz w:val="24"/>
          <w:szCs w:val="24"/>
        </w:rPr>
        <w:t xml:space="preserve"> to buy time, it seemed that it wasn’t enough. The water was now close to the bott</w:t>
      </w:r>
      <w:r w:rsidR="00B2074D">
        <w:rPr>
          <w:rFonts w:ascii="Times New Roman" w:hAnsi="Times New Roman" w:cs="Times New Roman"/>
          <w:sz w:val="24"/>
          <w:szCs w:val="24"/>
        </w:rPr>
        <w:t>om of the crow’s nest. As it rose</w:t>
      </w:r>
      <w:r>
        <w:rPr>
          <w:rFonts w:ascii="Times New Roman" w:hAnsi="Times New Roman" w:cs="Times New Roman"/>
          <w:sz w:val="24"/>
          <w:szCs w:val="24"/>
        </w:rPr>
        <w:t>, the two friends stopped fighting to observe the situation.</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Baas shouted.</w:t>
      </w:r>
      <w:proofErr w:type="gramEnd"/>
      <w:r>
        <w:rPr>
          <w:rFonts w:ascii="Times New Roman" w:hAnsi="Times New Roman" w:cs="Times New Roman"/>
          <w:sz w:val="24"/>
          <w:szCs w:val="24"/>
        </w:rPr>
        <w:t xml:space="preserve"> “I want to finish.”</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 xml:space="preserve">“Will you quit crying you </w:t>
      </w:r>
      <w:r w:rsidR="00F3144C">
        <w:rPr>
          <w:rFonts w:ascii="Times New Roman" w:hAnsi="Times New Roman" w:cs="Times New Roman"/>
          <w:sz w:val="24"/>
          <w:szCs w:val="24"/>
        </w:rPr>
        <w:t>baby?</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sassily.</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 xml:space="preserve">“But it’s not fair, I want to </w:t>
      </w:r>
      <w:proofErr w:type="spellStart"/>
      <w:r>
        <w:rPr>
          <w:rFonts w:ascii="Times New Roman" w:hAnsi="Times New Roman" w:cs="Times New Roman"/>
          <w:sz w:val="24"/>
          <w:szCs w:val="24"/>
        </w:rPr>
        <w:t>fini</w:t>
      </w:r>
      <w:r w:rsidR="00F3144C">
        <w:rPr>
          <w:rFonts w:ascii="Times New Roman" w:hAnsi="Times New Roman" w:cs="Times New Roman"/>
          <w:sz w:val="24"/>
          <w:szCs w:val="24"/>
        </w:rPr>
        <w:t>iiiiiiiiii</w:t>
      </w:r>
      <w:r>
        <w:rPr>
          <w:rFonts w:ascii="Times New Roman" w:hAnsi="Times New Roman" w:cs="Times New Roman"/>
          <w:sz w:val="24"/>
          <w:szCs w:val="24"/>
        </w:rPr>
        <w:t>sh</w:t>
      </w:r>
      <w:proofErr w:type="spellEnd"/>
      <w:r>
        <w:rPr>
          <w:rFonts w:ascii="Times New Roman" w:hAnsi="Times New Roman" w:cs="Times New Roman"/>
          <w:sz w:val="24"/>
          <w:szCs w:val="24"/>
        </w:rPr>
        <w:t>.”</w:t>
      </w:r>
      <w:r w:rsidR="00F3144C">
        <w:rPr>
          <w:rFonts w:ascii="Times New Roman" w:hAnsi="Times New Roman" w:cs="Times New Roman"/>
          <w:sz w:val="24"/>
          <w:szCs w:val="24"/>
        </w:rPr>
        <w:t xml:space="preserve"> </w:t>
      </w:r>
      <w:proofErr w:type="gramStart"/>
      <w:r w:rsidR="00F3144C">
        <w:rPr>
          <w:rFonts w:ascii="Times New Roman" w:hAnsi="Times New Roman" w:cs="Times New Roman"/>
          <w:sz w:val="24"/>
          <w:szCs w:val="24"/>
        </w:rPr>
        <w:t>Baas whined as though he were a toddler.</w:t>
      </w:r>
      <w:proofErr w:type="gramEnd"/>
      <w:r w:rsidR="00F3144C">
        <w:rPr>
          <w:rFonts w:ascii="Times New Roman" w:hAnsi="Times New Roman" w:cs="Times New Roman"/>
          <w:sz w:val="24"/>
          <w:szCs w:val="24"/>
        </w:rPr>
        <w:t xml:space="preserve"> </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 xml:space="preserve">“Baas you moron, did it ever occur to </w:t>
      </w:r>
      <w:r w:rsidR="00E36E67">
        <w:rPr>
          <w:rFonts w:ascii="Times New Roman" w:hAnsi="Times New Roman" w:cs="Times New Roman"/>
          <w:sz w:val="24"/>
          <w:szCs w:val="24"/>
        </w:rPr>
        <w:t>you that we can finish on land/”</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Baas was silent as he felt the water the water touch the bottom of his feet. He then smiled and said…</w:t>
      </w:r>
    </w:p>
    <w:p w:rsidR="00D47A50" w:rsidRDefault="00D47A50" w:rsidP="00FC2270">
      <w:pPr>
        <w:rPr>
          <w:rFonts w:ascii="Times New Roman" w:hAnsi="Times New Roman" w:cs="Times New Roman"/>
          <w:sz w:val="24"/>
          <w:szCs w:val="24"/>
        </w:rPr>
      </w:pPr>
      <w:proofErr w:type="gramStart"/>
      <w:r>
        <w:rPr>
          <w:rFonts w:ascii="Times New Roman" w:hAnsi="Times New Roman" w:cs="Times New Roman"/>
          <w:sz w:val="24"/>
          <w:szCs w:val="24"/>
        </w:rPr>
        <w:t>“Oh yeah.”</w:t>
      </w:r>
      <w:proofErr w:type="gramEnd"/>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gave a smile and then jumped in the water.</w:t>
      </w: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“Come on.” She called</w:t>
      </w:r>
      <w:r w:rsidR="00886C80">
        <w:rPr>
          <w:rFonts w:ascii="Times New Roman" w:hAnsi="Times New Roman" w:cs="Times New Roman"/>
          <w:sz w:val="24"/>
          <w:szCs w:val="24"/>
        </w:rPr>
        <w:t xml:space="preserve"> when she came back up</w:t>
      </w:r>
      <w:r>
        <w:rPr>
          <w:rFonts w:ascii="Times New Roman" w:hAnsi="Times New Roman" w:cs="Times New Roman"/>
          <w:sz w:val="24"/>
          <w:szCs w:val="24"/>
        </w:rPr>
        <w:t xml:space="preserve">. “I’ll race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proofErr w:type="gramStart"/>
      <w:r>
        <w:rPr>
          <w:rFonts w:ascii="Times New Roman" w:hAnsi="Times New Roman" w:cs="Times New Roman"/>
          <w:sz w:val="24"/>
          <w:szCs w:val="24"/>
        </w:rPr>
        <w:t>Baas jumped in after her.</w:t>
      </w:r>
      <w:proofErr w:type="gramEnd"/>
      <w:r>
        <w:rPr>
          <w:rFonts w:ascii="Times New Roman" w:hAnsi="Times New Roman" w:cs="Times New Roman"/>
          <w:sz w:val="24"/>
          <w:szCs w:val="24"/>
        </w:rPr>
        <w:t xml:space="preserve"> It wasn’t until he hit the water, that his memory hit him. He had been taught how to swim in the caves of the Center, but he had never actually</w:t>
      </w:r>
      <w:r w:rsidR="002E3D0A">
        <w:rPr>
          <w:rFonts w:ascii="Times New Roman" w:hAnsi="Times New Roman" w:cs="Times New Roman"/>
          <w:sz w:val="24"/>
          <w:szCs w:val="24"/>
        </w:rPr>
        <w:t xml:space="preserve"> been in a situation that </w:t>
      </w:r>
      <w:r>
        <w:rPr>
          <w:rFonts w:ascii="Times New Roman" w:hAnsi="Times New Roman" w:cs="Times New Roman"/>
          <w:sz w:val="24"/>
          <w:szCs w:val="24"/>
        </w:rPr>
        <w:t>called</w:t>
      </w:r>
      <w:r w:rsidR="002E3D0A">
        <w:rPr>
          <w:rFonts w:ascii="Times New Roman" w:hAnsi="Times New Roman" w:cs="Times New Roman"/>
          <w:sz w:val="24"/>
          <w:szCs w:val="24"/>
        </w:rPr>
        <w:t xml:space="preserve"> for him to do so</w:t>
      </w:r>
      <w:r>
        <w:rPr>
          <w:rFonts w:ascii="Times New Roman" w:hAnsi="Times New Roman" w:cs="Times New Roman"/>
          <w:sz w:val="24"/>
          <w:szCs w:val="24"/>
        </w:rPr>
        <w:t>.</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 xml:space="preserve">“It’s okay.” </w:t>
      </w:r>
      <w:proofErr w:type="gramStart"/>
      <w:r>
        <w:rPr>
          <w:rFonts w:ascii="Times New Roman" w:hAnsi="Times New Roman" w:cs="Times New Roman"/>
          <w:sz w:val="24"/>
          <w:szCs w:val="24"/>
        </w:rPr>
        <w:t>Baas said to himself trying to swim.</w:t>
      </w:r>
      <w:proofErr w:type="gramEnd"/>
      <w:r>
        <w:rPr>
          <w:rFonts w:ascii="Times New Roman" w:hAnsi="Times New Roman" w:cs="Times New Roman"/>
          <w:sz w:val="24"/>
          <w:szCs w:val="24"/>
        </w:rPr>
        <w:t xml:space="preserve"> “Just keep </w:t>
      </w:r>
      <w:proofErr w:type="spellStart"/>
      <w:r>
        <w:rPr>
          <w:rFonts w:ascii="Times New Roman" w:hAnsi="Times New Roman" w:cs="Times New Roman"/>
          <w:sz w:val="24"/>
          <w:szCs w:val="24"/>
        </w:rPr>
        <w:t>kickblur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blurp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justgirblur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keepblur</w:t>
      </w:r>
      <w:proofErr w:type="spellEnd"/>
      <w:r>
        <w:rPr>
          <w:rFonts w:ascii="Times New Roman" w:hAnsi="Times New Roman" w:cs="Times New Roman"/>
          <w:sz w:val="24"/>
          <w:szCs w:val="24"/>
        </w:rPr>
        <w:t>...”</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 xml:space="preserve">Something was wrong. Even though he was doing the technique right, his body was still sinking. He </w:t>
      </w:r>
      <w:proofErr w:type="gramStart"/>
      <w:r>
        <w:rPr>
          <w:rFonts w:ascii="Times New Roman" w:hAnsi="Times New Roman" w:cs="Times New Roman"/>
          <w:sz w:val="24"/>
          <w:szCs w:val="24"/>
        </w:rPr>
        <w:t>couldn’t... couldn’t</w:t>
      </w:r>
      <w:proofErr w:type="gramEnd"/>
      <w:r>
        <w:rPr>
          <w:rFonts w:ascii="Times New Roman" w:hAnsi="Times New Roman" w:cs="Times New Roman"/>
          <w:sz w:val="24"/>
          <w:szCs w:val="24"/>
        </w:rPr>
        <w:t xml:space="preserve"> get himself to stay above the water. </w:t>
      </w:r>
    </w:p>
    <w:p w:rsidR="00D47A50" w:rsidRDefault="00D47A50" w:rsidP="00FC2270">
      <w:pPr>
        <w:rPr>
          <w:rFonts w:ascii="Times New Roman" w:hAnsi="Times New Roman" w:cs="Times New Roman"/>
          <w:sz w:val="24"/>
          <w:szCs w:val="24"/>
        </w:rPr>
      </w:pPr>
    </w:p>
    <w:p w:rsidR="00D47A50" w:rsidRDefault="00542696" w:rsidP="00FC2270">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half</w:t>
      </w:r>
      <w:r w:rsidR="00D47A50">
        <w:rPr>
          <w:rFonts w:ascii="Times New Roman" w:hAnsi="Times New Roman" w:cs="Times New Roman"/>
          <w:sz w:val="24"/>
          <w:szCs w:val="24"/>
        </w:rPr>
        <w:t xml:space="preserve"> way between Baas and the shore. Upon hearing Baas struggling, she turned around. She was in time to see his head quickly go under water.</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“Baas!” she called after him.</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r>
        <w:rPr>
          <w:rFonts w:ascii="Times New Roman" w:hAnsi="Times New Roman" w:cs="Times New Roman"/>
          <w:sz w:val="24"/>
          <w:szCs w:val="24"/>
        </w:rPr>
        <w:t>Baas was freaking out. Air! There was</w:t>
      </w:r>
      <w:r w:rsidR="003C2D42">
        <w:rPr>
          <w:rFonts w:ascii="Times New Roman" w:hAnsi="Times New Roman" w:cs="Times New Roman"/>
          <w:sz w:val="24"/>
          <w:szCs w:val="24"/>
        </w:rPr>
        <w:t xml:space="preserve"> no air under water and he needed</w:t>
      </w:r>
      <w:r>
        <w:rPr>
          <w:rFonts w:ascii="Times New Roman" w:hAnsi="Times New Roman" w:cs="Times New Roman"/>
          <w:sz w:val="24"/>
          <w:szCs w:val="24"/>
        </w:rPr>
        <w:t xml:space="preserve"> air! Why was his technique not working!? Even though he had never actually </w:t>
      </w:r>
      <w:proofErr w:type="gramStart"/>
      <w:r>
        <w:rPr>
          <w:rFonts w:ascii="Times New Roman" w:hAnsi="Times New Roman" w:cs="Times New Roman"/>
          <w:sz w:val="24"/>
          <w:szCs w:val="24"/>
        </w:rPr>
        <w:t>swam</w:t>
      </w:r>
      <w:proofErr w:type="gramEnd"/>
      <w:r>
        <w:rPr>
          <w:rFonts w:ascii="Times New Roman" w:hAnsi="Times New Roman" w:cs="Times New Roman"/>
          <w:sz w:val="24"/>
          <w:szCs w:val="24"/>
        </w:rPr>
        <w:t xml:space="preserve"> before, he</w:t>
      </w:r>
      <w:r w:rsidR="00961AC7">
        <w:rPr>
          <w:rFonts w:ascii="Times New Roman" w:hAnsi="Times New Roman" w:cs="Times New Roman"/>
          <w:sz w:val="24"/>
          <w:szCs w:val="24"/>
        </w:rPr>
        <w:t xml:space="preserve"> was observing</w:t>
      </w:r>
      <w:r>
        <w:rPr>
          <w:rFonts w:ascii="Times New Roman" w:hAnsi="Times New Roman" w:cs="Times New Roman"/>
          <w:sz w:val="24"/>
          <w:szCs w:val="24"/>
        </w:rPr>
        <w:t xml:space="preserve"> his hands and could tell that the motion they were carrying out was creating enough force to keep his himself a float... so why wasn’t it working!? Was he too heavy? That couldn’t have been it. </w:t>
      </w:r>
      <w:proofErr w:type="gramStart"/>
      <w:r>
        <w:rPr>
          <w:rFonts w:ascii="Times New Roman" w:hAnsi="Times New Roman" w:cs="Times New Roman"/>
          <w:sz w:val="24"/>
          <w:szCs w:val="24"/>
        </w:rPr>
        <w:t>Humans</w:t>
      </w:r>
      <w:proofErr w:type="gramEnd"/>
      <w:r>
        <w:rPr>
          <w:rFonts w:ascii="Times New Roman" w:hAnsi="Times New Roman" w:cs="Times New Roman"/>
          <w:sz w:val="24"/>
          <w:szCs w:val="24"/>
        </w:rPr>
        <w:t xml:space="preserve"> bodies would float so unless he was being anchored down… the shoes!</w:t>
      </w:r>
    </w:p>
    <w:p w:rsidR="00D47A50" w:rsidRDefault="00D47A50" w:rsidP="00FC2270">
      <w:pPr>
        <w:rPr>
          <w:rFonts w:ascii="Times New Roman" w:hAnsi="Times New Roman" w:cs="Times New Roman"/>
          <w:sz w:val="24"/>
          <w:szCs w:val="24"/>
        </w:rPr>
      </w:pPr>
    </w:p>
    <w:p w:rsidR="00D47A50" w:rsidRDefault="00D47A50" w:rsidP="00FC2270">
      <w:pPr>
        <w:rPr>
          <w:rFonts w:ascii="Times New Roman" w:hAnsi="Times New Roman" w:cs="Times New Roman"/>
          <w:sz w:val="24"/>
          <w:szCs w:val="24"/>
        </w:rPr>
      </w:pPr>
      <w:proofErr w:type="gramStart"/>
      <w:r>
        <w:rPr>
          <w:rFonts w:ascii="Times New Roman" w:hAnsi="Times New Roman" w:cs="Times New Roman"/>
          <w:sz w:val="24"/>
          <w:szCs w:val="24"/>
        </w:rPr>
        <w:t>Baas tried to bring his feet to his hands.</w:t>
      </w:r>
      <w:proofErr w:type="gramEnd"/>
      <w:r>
        <w:rPr>
          <w:rFonts w:ascii="Times New Roman" w:hAnsi="Times New Roman" w:cs="Times New Roman"/>
          <w:sz w:val="24"/>
          <w:szCs w:val="24"/>
        </w:rPr>
        <w:t xml:space="preserve"> He still had time. Though he was sinking, he was doing it slowly. </w:t>
      </w:r>
      <w:r w:rsidR="00FE5E88">
        <w:rPr>
          <w:rFonts w:ascii="Times New Roman" w:hAnsi="Times New Roman" w:cs="Times New Roman"/>
          <w:sz w:val="24"/>
          <w:szCs w:val="24"/>
        </w:rPr>
        <w:t>If he could get the shoes off now, he could still make it. But… moving in water was so much more difficult than in air. He had no land to push on, and it was harder to get his legs up. Still, he was desperate. With all his strength, he bent down and forced his right shoe off. But</w:t>
      </w:r>
      <w:proofErr w:type="gramStart"/>
      <w:r w:rsidR="00FE5E88">
        <w:rPr>
          <w:rFonts w:ascii="Times New Roman" w:hAnsi="Times New Roman" w:cs="Times New Roman"/>
          <w:sz w:val="24"/>
          <w:szCs w:val="24"/>
        </w:rPr>
        <w:t>,</w:t>
      </w:r>
      <w:r w:rsidR="00983CF3">
        <w:rPr>
          <w:rFonts w:ascii="Times New Roman" w:hAnsi="Times New Roman" w:cs="Times New Roman"/>
          <w:sz w:val="24"/>
          <w:szCs w:val="24"/>
        </w:rPr>
        <w:t xml:space="preserve">  he</w:t>
      </w:r>
      <w:proofErr w:type="gramEnd"/>
      <w:r w:rsidR="00FE5E88">
        <w:rPr>
          <w:rFonts w:ascii="Times New Roman" w:hAnsi="Times New Roman" w:cs="Times New Roman"/>
          <w:sz w:val="24"/>
          <w:szCs w:val="24"/>
        </w:rPr>
        <w:t xml:space="preserve"> could see the timing. He wasn’t going to get the other shoe</w:t>
      </w:r>
      <w:r w:rsidR="00D86BB1">
        <w:rPr>
          <w:rFonts w:ascii="Times New Roman" w:hAnsi="Times New Roman" w:cs="Times New Roman"/>
          <w:sz w:val="24"/>
          <w:szCs w:val="24"/>
        </w:rPr>
        <w:t xml:space="preserve"> off</w:t>
      </w:r>
      <w:r w:rsidR="00FE5E88">
        <w:rPr>
          <w:rFonts w:ascii="Times New Roman" w:hAnsi="Times New Roman" w:cs="Times New Roman"/>
          <w:sz w:val="24"/>
          <w:szCs w:val="24"/>
        </w:rPr>
        <w:t xml:space="preserve"> in time. His vision was starting to </w:t>
      </w:r>
      <w:r w:rsidR="00FE5E88">
        <w:rPr>
          <w:rFonts w:ascii="Times New Roman" w:hAnsi="Times New Roman" w:cs="Times New Roman"/>
          <w:sz w:val="24"/>
          <w:szCs w:val="24"/>
        </w:rPr>
        <w:lastRenderedPageBreak/>
        <w:t>get blurry. He had never practiced holding his breath, so he couldn’t last long. He began to slip into unconsciousness.</w:t>
      </w:r>
      <w:r w:rsidR="00675C22">
        <w:rPr>
          <w:rFonts w:ascii="Times New Roman" w:hAnsi="Times New Roman" w:cs="Times New Roman"/>
          <w:sz w:val="24"/>
          <w:szCs w:val="24"/>
        </w:rPr>
        <w:t xml:space="preserve"> This was something Baas couldn’t do </w:t>
      </w:r>
      <w:proofErr w:type="gramStart"/>
      <w:r w:rsidR="00675C22">
        <w:rPr>
          <w:rFonts w:ascii="Times New Roman" w:hAnsi="Times New Roman" w:cs="Times New Roman"/>
          <w:sz w:val="24"/>
          <w:szCs w:val="24"/>
        </w:rPr>
        <w:t>on his own</w:t>
      </w:r>
      <w:proofErr w:type="gramEnd"/>
      <w:r w:rsidR="00675C22">
        <w:rPr>
          <w:rFonts w:ascii="Times New Roman" w:hAnsi="Times New Roman" w:cs="Times New Roman"/>
          <w:sz w:val="24"/>
          <w:szCs w:val="24"/>
        </w:rPr>
        <w:t>.</w:t>
      </w:r>
    </w:p>
    <w:p w:rsidR="00675C22" w:rsidRDefault="00675C22" w:rsidP="00FC2270">
      <w:pPr>
        <w:rPr>
          <w:rFonts w:ascii="Times New Roman" w:hAnsi="Times New Roman" w:cs="Times New Roman"/>
          <w:sz w:val="24"/>
          <w:szCs w:val="24"/>
        </w:rPr>
      </w:pPr>
    </w:p>
    <w:p w:rsidR="00675C22" w:rsidRDefault="00C43654" w:rsidP="00FC2270">
      <w:pPr>
        <w:rPr>
          <w:rFonts w:ascii="Times New Roman" w:hAnsi="Times New Roman" w:cs="Times New Roman"/>
          <w:sz w:val="24"/>
          <w:szCs w:val="24"/>
        </w:rPr>
      </w:pPr>
      <w:r>
        <w:rPr>
          <w:rFonts w:ascii="Times New Roman" w:hAnsi="Times New Roman" w:cs="Times New Roman"/>
          <w:sz w:val="24"/>
          <w:szCs w:val="24"/>
        </w:rPr>
        <w:t>But Baas</w:t>
      </w:r>
      <w:r w:rsidR="00675C22">
        <w:rPr>
          <w:rFonts w:ascii="Times New Roman" w:hAnsi="Times New Roman" w:cs="Times New Roman"/>
          <w:sz w:val="24"/>
          <w:szCs w:val="24"/>
        </w:rPr>
        <w:t xml:space="preserve"> wasn’t </w:t>
      </w:r>
      <w:proofErr w:type="gramStart"/>
      <w:r w:rsidR="00675C22">
        <w:rPr>
          <w:rFonts w:ascii="Times New Roman" w:hAnsi="Times New Roman" w:cs="Times New Roman"/>
          <w:sz w:val="24"/>
          <w:szCs w:val="24"/>
        </w:rPr>
        <w:t>on his ow</w:t>
      </w:r>
      <w:r w:rsidR="007A0ED4">
        <w:rPr>
          <w:rFonts w:ascii="Times New Roman" w:hAnsi="Times New Roman" w:cs="Times New Roman"/>
          <w:sz w:val="24"/>
          <w:szCs w:val="24"/>
        </w:rPr>
        <w:t>n</w:t>
      </w:r>
      <w:proofErr w:type="gramEnd"/>
      <w:r w:rsidR="007A0ED4">
        <w:rPr>
          <w:rFonts w:ascii="Times New Roman" w:hAnsi="Times New Roman" w:cs="Times New Roman"/>
          <w:sz w:val="24"/>
          <w:szCs w:val="24"/>
        </w:rPr>
        <w:t xml:space="preserve">. As Baas’ body became limber, </w:t>
      </w:r>
      <w:proofErr w:type="spellStart"/>
      <w:r w:rsidR="00675C22">
        <w:rPr>
          <w:rFonts w:ascii="Times New Roman" w:hAnsi="Times New Roman" w:cs="Times New Roman"/>
          <w:sz w:val="24"/>
          <w:szCs w:val="24"/>
        </w:rPr>
        <w:t>Vatti</w:t>
      </w:r>
      <w:proofErr w:type="spellEnd"/>
      <w:r w:rsidR="00675C22">
        <w:rPr>
          <w:rFonts w:ascii="Times New Roman" w:hAnsi="Times New Roman" w:cs="Times New Roman"/>
          <w:sz w:val="24"/>
          <w:szCs w:val="24"/>
        </w:rPr>
        <w:t xml:space="preserve"> swam as fast as she could down to him.</w:t>
      </w:r>
      <w:r w:rsidR="007A0ED4">
        <w:rPr>
          <w:rFonts w:ascii="Times New Roman" w:hAnsi="Times New Roman" w:cs="Times New Roman"/>
          <w:sz w:val="24"/>
          <w:szCs w:val="24"/>
        </w:rPr>
        <w:t xml:space="preserve"> Her speed and movement mimicked that of a fish itself.</w:t>
      </w:r>
      <w:r w:rsidR="004F6C10">
        <w:rPr>
          <w:rFonts w:ascii="Times New Roman" w:hAnsi="Times New Roman" w:cs="Times New Roman"/>
          <w:sz w:val="24"/>
          <w:szCs w:val="24"/>
        </w:rPr>
        <w:t xml:space="preserve"> She quickly shouldered Baas</w:t>
      </w:r>
      <w:r w:rsidR="00675C22">
        <w:rPr>
          <w:rFonts w:ascii="Times New Roman" w:hAnsi="Times New Roman" w:cs="Times New Roman"/>
          <w:sz w:val="24"/>
          <w:szCs w:val="24"/>
        </w:rPr>
        <w:t xml:space="preserve"> so she could use her strength to pull him up. However, even with her kicks, the two friends were st</w:t>
      </w:r>
      <w:r w:rsidR="00994F48">
        <w:rPr>
          <w:rFonts w:ascii="Times New Roman" w:hAnsi="Times New Roman" w:cs="Times New Roman"/>
          <w:sz w:val="24"/>
          <w:szCs w:val="24"/>
        </w:rPr>
        <w:t xml:space="preserve">ill sinking. </w:t>
      </w:r>
      <w:proofErr w:type="spellStart"/>
      <w:r w:rsidR="00994F48">
        <w:rPr>
          <w:rFonts w:ascii="Times New Roman" w:hAnsi="Times New Roman" w:cs="Times New Roman"/>
          <w:sz w:val="24"/>
          <w:szCs w:val="24"/>
        </w:rPr>
        <w:t>Vatti</w:t>
      </w:r>
      <w:proofErr w:type="spellEnd"/>
      <w:r w:rsidR="00994F48">
        <w:rPr>
          <w:rFonts w:ascii="Times New Roman" w:hAnsi="Times New Roman" w:cs="Times New Roman"/>
          <w:sz w:val="24"/>
          <w:szCs w:val="24"/>
        </w:rPr>
        <w:t xml:space="preserve"> could feel the weight</w:t>
      </w:r>
      <w:r w:rsidR="00675C22">
        <w:rPr>
          <w:rFonts w:ascii="Times New Roman" w:hAnsi="Times New Roman" w:cs="Times New Roman"/>
          <w:sz w:val="24"/>
          <w:szCs w:val="24"/>
        </w:rPr>
        <w:t xml:space="preserve"> was coming from Baas’ lower left side. Taking a guess, she kicked Baas’ left shoe</w:t>
      </w:r>
      <w:r w:rsidR="00994F48">
        <w:rPr>
          <w:rFonts w:ascii="Times New Roman" w:hAnsi="Times New Roman" w:cs="Times New Roman"/>
          <w:sz w:val="24"/>
          <w:szCs w:val="24"/>
        </w:rPr>
        <w:t xml:space="preserve"> until it came</w:t>
      </w:r>
      <w:r w:rsidR="00675C22">
        <w:rPr>
          <w:rFonts w:ascii="Times New Roman" w:hAnsi="Times New Roman" w:cs="Times New Roman"/>
          <w:sz w:val="24"/>
          <w:szCs w:val="24"/>
        </w:rPr>
        <w:t xml:space="preserve"> off. And with that, the two</w:t>
      </w:r>
      <w:r w:rsidR="00994F48">
        <w:rPr>
          <w:rFonts w:ascii="Times New Roman" w:hAnsi="Times New Roman" w:cs="Times New Roman"/>
          <w:sz w:val="24"/>
          <w:szCs w:val="24"/>
        </w:rPr>
        <w:t xml:space="preserve"> friends</w:t>
      </w:r>
      <w:r w:rsidR="00675C22">
        <w:rPr>
          <w:rFonts w:ascii="Times New Roman" w:hAnsi="Times New Roman" w:cs="Times New Roman"/>
          <w:sz w:val="24"/>
          <w:szCs w:val="24"/>
        </w:rPr>
        <w:t xml:space="preserve"> headed up toward the surface.</w:t>
      </w:r>
    </w:p>
    <w:p w:rsidR="00675C22" w:rsidRDefault="00675C22" w:rsidP="00FC2270">
      <w:pPr>
        <w:rPr>
          <w:rFonts w:ascii="Times New Roman" w:hAnsi="Times New Roman" w:cs="Times New Roman"/>
          <w:sz w:val="24"/>
          <w:szCs w:val="24"/>
        </w:rPr>
      </w:pPr>
    </w:p>
    <w:p w:rsidR="00675C22" w:rsidRDefault="00F269EA" w:rsidP="00FC2270">
      <w:pPr>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Baas reached the surface of the water,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quickly swam Baas toward shore. They both choked and gasped for air, their chests moving in and out as the savored the oxygen they took in.</w:t>
      </w:r>
    </w:p>
    <w:p w:rsidR="004B6DC7" w:rsidRDefault="004B6DC7" w:rsidP="00FC2270">
      <w:pPr>
        <w:rPr>
          <w:rFonts w:ascii="Times New Roman" w:hAnsi="Times New Roman" w:cs="Times New Roman"/>
          <w:sz w:val="24"/>
          <w:szCs w:val="24"/>
        </w:rPr>
      </w:pPr>
    </w:p>
    <w:p w:rsidR="004B6DC7" w:rsidRDefault="004B6DC7" w:rsidP="00FC2270">
      <w:pPr>
        <w:rPr>
          <w:rFonts w:ascii="Times New Roman" w:hAnsi="Times New Roman" w:cs="Times New Roman"/>
          <w:sz w:val="24"/>
          <w:szCs w:val="24"/>
        </w:rPr>
      </w:pPr>
      <w:r>
        <w:rPr>
          <w:rFonts w:ascii="Times New Roman" w:hAnsi="Times New Roman" w:cs="Times New Roman"/>
          <w:sz w:val="24"/>
          <w:szCs w:val="24"/>
        </w:rPr>
        <w:t>After a couple of seconds, Baas was the first to speak.</w:t>
      </w:r>
    </w:p>
    <w:p w:rsidR="004B6DC7" w:rsidRDefault="004B6DC7" w:rsidP="00FC2270">
      <w:pPr>
        <w:rPr>
          <w:rFonts w:ascii="Times New Roman" w:hAnsi="Times New Roman" w:cs="Times New Roman"/>
          <w:sz w:val="24"/>
          <w:szCs w:val="24"/>
        </w:rPr>
      </w:pPr>
      <w:r>
        <w:rPr>
          <w:rFonts w:ascii="Times New Roman" w:hAnsi="Times New Roman" w:cs="Times New Roman"/>
          <w:sz w:val="24"/>
          <w:szCs w:val="24"/>
        </w:rPr>
        <w:t>“Where *huff* did you learn *puff* to swim like *huff* that *puff*.”</w:t>
      </w:r>
    </w:p>
    <w:p w:rsidR="004B6DC7" w:rsidRDefault="004B6DC7" w:rsidP="00FC2270">
      <w:pPr>
        <w:rPr>
          <w:rFonts w:ascii="Times New Roman" w:hAnsi="Times New Roman" w:cs="Times New Roman"/>
          <w:sz w:val="24"/>
          <w:szCs w:val="24"/>
        </w:rPr>
      </w:pPr>
    </w:p>
    <w:p w:rsidR="004B6DC7" w:rsidRDefault="004B6DC7" w:rsidP="00FC2270">
      <w:pPr>
        <w:rPr>
          <w:rFonts w:ascii="Times New Roman" w:hAnsi="Times New Roman" w:cs="Times New Roman"/>
          <w:sz w:val="24"/>
          <w:szCs w:val="24"/>
        </w:rPr>
      </w:pPr>
      <w:r>
        <w:rPr>
          <w:rFonts w:ascii="Times New Roman" w:hAnsi="Times New Roman" w:cs="Times New Roman"/>
          <w:sz w:val="24"/>
          <w:szCs w:val="24"/>
        </w:rPr>
        <w:t>“I *huff* live *puff* on water *huff* if you can’t swim well *puff* you can’t be a Blue *huff*.”</w:t>
      </w:r>
    </w:p>
    <w:p w:rsidR="004B6DC7" w:rsidRDefault="00EA0DFB" w:rsidP="00FC2270">
      <w:pPr>
        <w:rPr>
          <w:rFonts w:ascii="Times New Roman" w:hAnsi="Times New Roman" w:cs="Times New Roman"/>
          <w:sz w:val="24"/>
          <w:szCs w:val="24"/>
        </w:rPr>
      </w:pPr>
      <w:r>
        <w:rPr>
          <w:rFonts w:ascii="Times New Roman" w:hAnsi="Times New Roman" w:cs="Times New Roman"/>
          <w:sz w:val="24"/>
          <w:szCs w:val="24"/>
        </w:rPr>
        <w:t>The both collapsed</w:t>
      </w:r>
      <w:r w:rsidR="004B6DC7">
        <w:rPr>
          <w:rFonts w:ascii="Times New Roman" w:hAnsi="Times New Roman" w:cs="Times New Roman"/>
          <w:sz w:val="24"/>
          <w:szCs w:val="24"/>
        </w:rPr>
        <w:t xml:space="preserve"> on the shore of the river. </w:t>
      </w:r>
      <w:proofErr w:type="gramStart"/>
      <w:r w:rsidR="004B6DC7">
        <w:rPr>
          <w:rFonts w:ascii="Times New Roman" w:hAnsi="Times New Roman" w:cs="Times New Roman"/>
          <w:sz w:val="24"/>
          <w:szCs w:val="24"/>
        </w:rPr>
        <w:t>Examining the situation.</w:t>
      </w:r>
      <w:proofErr w:type="gramEnd"/>
      <w:r w:rsidR="004B6DC7">
        <w:rPr>
          <w:rFonts w:ascii="Times New Roman" w:hAnsi="Times New Roman" w:cs="Times New Roman"/>
          <w:sz w:val="24"/>
          <w:szCs w:val="24"/>
        </w:rPr>
        <w:t xml:space="preserve"> Then, a smile came on Baas face. He turned toward </w:t>
      </w:r>
      <w:proofErr w:type="spellStart"/>
      <w:r w:rsidR="004B6DC7">
        <w:rPr>
          <w:rFonts w:ascii="Times New Roman" w:hAnsi="Times New Roman" w:cs="Times New Roman"/>
          <w:sz w:val="24"/>
          <w:szCs w:val="24"/>
        </w:rPr>
        <w:t>Vatti</w:t>
      </w:r>
      <w:proofErr w:type="spellEnd"/>
      <w:r w:rsidR="004B6DC7">
        <w:rPr>
          <w:rFonts w:ascii="Times New Roman" w:hAnsi="Times New Roman" w:cs="Times New Roman"/>
          <w:sz w:val="24"/>
          <w:szCs w:val="24"/>
        </w:rPr>
        <w:t xml:space="preserve"> and said to her…</w:t>
      </w:r>
    </w:p>
    <w:p w:rsidR="004B6DC7" w:rsidRDefault="004B6DC7" w:rsidP="00FC2270">
      <w:pPr>
        <w:rPr>
          <w:rFonts w:ascii="Times New Roman" w:hAnsi="Times New Roman" w:cs="Times New Roman"/>
          <w:sz w:val="24"/>
          <w:szCs w:val="24"/>
        </w:rPr>
      </w:pPr>
      <w:r>
        <w:rPr>
          <w:rFonts w:ascii="Times New Roman" w:hAnsi="Times New Roman" w:cs="Times New Roman"/>
          <w:sz w:val="24"/>
          <w:szCs w:val="24"/>
        </w:rPr>
        <w:t>“Hey, did you notice.”</w:t>
      </w:r>
    </w:p>
    <w:p w:rsidR="004B6DC7" w:rsidRDefault="004B6DC7" w:rsidP="00FC2270">
      <w:pPr>
        <w:rPr>
          <w:rFonts w:ascii="Times New Roman" w:hAnsi="Times New Roman" w:cs="Times New Roman"/>
          <w:sz w:val="24"/>
          <w:szCs w:val="24"/>
        </w:rPr>
      </w:pPr>
    </w:p>
    <w:p w:rsidR="004B6DC7" w:rsidRDefault="004B6DC7" w:rsidP="00FC2270">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turned toward Baas as he continued.</w:t>
      </w:r>
    </w:p>
    <w:p w:rsidR="004B6DC7" w:rsidRDefault="004B6DC7" w:rsidP="00FC2270">
      <w:pPr>
        <w:rPr>
          <w:rFonts w:ascii="Times New Roman" w:hAnsi="Times New Roman" w:cs="Times New Roman"/>
          <w:sz w:val="24"/>
          <w:szCs w:val="24"/>
        </w:rPr>
      </w:pPr>
    </w:p>
    <w:p w:rsidR="004B6DC7" w:rsidRDefault="004B6DC7" w:rsidP="00FC2270">
      <w:pPr>
        <w:rPr>
          <w:rFonts w:ascii="Times New Roman" w:hAnsi="Times New Roman" w:cs="Times New Roman"/>
          <w:sz w:val="24"/>
          <w:szCs w:val="24"/>
        </w:rPr>
      </w:pPr>
      <w:r>
        <w:rPr>
          <w:rFonts w:ascii="Times New Roman" w:hAnsi="Times New Roman" w:cs="Times New Roman"/>
          <w:sz w:val="24"/>
          <w:szCs w:val="24"/>
        </w:rPr>
        <w:t>“I reached the shore first. I won.</w:t>
      </w:r>
      <w:r w:rsidR="00EA0DFB">
        <w:rPr>
          <w:rFonts w:ascii="Times New Roman" w:hAnsi="Times New Roman" w:cs="Times New Roman"/>
          <w:sz w:val="24"/>
          <w:szCs w:val="24"/>
        </w:rPr>
        <w:t xml:space="preserve"> Don’t </w:t>
      </w:r>
      <w:proofErr w:type="gramStart"/>
      <w:r w:rsidR="00EA0DFB">
        <w:rPr>
          <w:rFonts w:ascii="Times New Roman" w:hAnsi="Times New Roman" w:cs="Times New Roman"/>
          <w:sz w:val="24"/>
          <w:szCs w:val="24"/>
        </w:rPr>
        <w:t>worry,</w:t>
      </w:r>
      <w:proofErr w:type="gramEnd"/>
      <w:r w:rsidR="00EA0DFB">
        <w:rPr>
          <w:rFonts w:ascii="Times New Roman" w:hAnsi="Times New Roman" w:cs="Times New Roman"/>
          <w:sz w:val="24"/>
          <w:szCs w:val="24"/>
        </w:rPr>
        <w:t xml:space="preserve"> losing to me is the hardest part of war. Once this is over, everything else will be easy.</w:t>
      </w:r>
      <w:r>
        <w:rPr>
          <w:rFonts w:ascii="Times New Roman" w:hAnsi="Times New Roman" w:cs="Times New Roman"/>
          <w:sz w:val="24"/>
          <w:szCs w:val="24"/>
        </w:rPr>
        <w:t>”</w:t>
      </w:r>
    </w:p>
    <w:p w:rsidR="004B6DC7" w:rsidRDefault="004B6DC7" w:rsidP="00FC2270">
      <w:pPr>
        <w:rPr>
          <w:rFonts w:ascii="Times New Roman" w:hAnsi="Times New Roman" w:cs="Times New Roman"/>
          <w:sz w:val="24"/>
          <w:szCs w:val="24"/>
        </w:rPr>
      </w:pPr>
    </w:p>
    <w:p w:rsidR="00DE3B2D" w:rsidRDefault="004B6DC7" w:rsidP="00FC2270">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Baas stared at each other for a second more.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w:t>
      </w:r>
    </w:p>
    <w:p w:rsidR="00DE3B2D" w:rsidRDefault="00DE3B2D" w:rsidP="00FC2270">
      <w:pPr>
        <w:rPr>
          <w:rFonts w:ascii="Times New Roman" w:hAnsi="Times New Roman" w:cs="Times New Roman"/>
          <w:sz w:val="24"/>
          <w:szCs w:val="24"/>
        </w:rPr>
      </w:pPr>
    </w:p>
    <w:p w:rsidR="00DE3B2D" w:rsidRDefault="00DE3B2D" w:rsidP="00FC2270">
      <w:pPr>
        <w:rPr>
          <w:rFonts w:ascii="Times New Roman" w:hAnsi="Times New Roman" w:cs="Times New Roman"/>
          <w:sz w:val="24"/>
          <w:szCs w:val="24"/>
        </w:rPr>
      </w:pPr>
      <w:r>
        <w:rPr>
          <w:rFonts w:ascii="Times New Roman" w:hAnsi="Times New Roman" w:cs="Times New Roman"/>
          <w:sz w:val="24"/>
          <w:szCs w:val="24"/>
        </w:rPr>
        <w:lastRenderedPageBreak/>
        <w:t>T</w:t>
      </w:r>
      <w:r w:rsidR="004B6DC7">
        <w:rPr>
          <w:rFonts w:ascii="Times New Roman" w:hAnsi="Times New Roman" w:cs="Times New Roman"/>
          <w:sz w:val="24"/>
          <w:szCs w:val="24"/>
        </w:rPr>
        <w:t>he two friends laughed.</w:t>
      </w:r>
      <w:r>
        <w:rPr>
          <w:rFonts w:ascii="Times New Roman" w:hAnsi="Times New Roman" w:cs="Times New Roman"/>
          <w:sz w:val="24"/>
          <w:szCs w:val="24"/>
        </w:rPr>
        <w:t xml:space="preserve"> </w:t>
      </w:r>
    </w:p>
    <w:p w:rsidR="00DE3B2D" w:rsidRDefault="00DE3B2D" w:rsidP="00FC2270">
      <w:pPr>
        <w:rPr>
          <w:rFonts w:ascii="Times New Roman" w:hAnsi="Times New Roman" w:cs="Times New Roman"/>
          <w:sz w:val="24"/>
          <w:szCs w:val="24"/>
        </w:rPr>
      </w:pPr>
    </w:p>
    <w:p w:rsidR="004B6DC7" w:rsidRDefault="00DE3B2D" w:rsidP="00FC2270">
      <w:pPr>
        <w:rPr>
          <w:rFonts w:ascii="Times New Roman" w:hAnsi="Times New Roman" w:cs="Times New Roman"/>
          <w:sz w:val="24"/>
          <w:szCs w:val="24"/>
        </w:rPr>
      </w:pPr>
      <w:r>
        <w:rPr>
          <w:rFonts w:ascii="Times New Roman" w:hAnsi="Times New Roman" w:cs="Times New Roman"/>
          <w:sz w:val="24"/>
          <w:szCs w:val="24"/>
        </w:rPr>
        <w:t xml:space="preserve">They laughed hard. </w:t>
      </w:r>
      <w:proofErr w:type="gramStart"/>
      <w:r>
        <w:rPr>
          <w:rFonts w:ascii="Times New Roman" w:hAnsi="Times New Roman" w:cs="Times New Roman"/>
          <w:sz w:val="24"/>
          <w:szCs w:val="24"/>
        </w:rPr>
        <w:t>Extremely hard.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joke made the two friends laugh so hard that between it and gasping for air that their bodies ached.</w:t>
      </w:r>
      <w:proofErr w:type="gramEnd"/>
    </w:p>
    <w:p w:rsidR="004B6DC7" w:rsidRDefault="004B6DC7" w:rsidP="00FC2270">
      <w:pPr>
        <w:rPr>
          <w:rFonts w:ascii="Times New Roman" w:hAnsi="Times New Roman" w:cs="Times New Roman"/>
          <w:sz w:val="24"/>
          <w:szCs w:val="24"/>
        </w:rPr>
      </w:pPr>
    </w:p>
    <w:p w:rsidR="004B6DC7" w:rsidRDefault="004B6DC7" w:rsidP="00FC2270">
      <w:pPr>
        <w:rPr>
          <w:rFonts w:ascii="Times New Roman" w:hAnsi="Times New Roman" w:cs="Times New Roman"/>
          <w:sz w:val="24"/>
          <w:szCs w:val="24"/>
        </w:rPr>
      </w:pPr>
      <w:r>
        <w:rPr>
          <w:rFonts w:ascii="Times New Roman" w:hAnsi="Times New Roman" w:cs="Times New Roman"/>
          <w:sz w:val="24"/>
          <w:szCs w:val="24"/>
        </w:rPr>
        <w:t>It wasn’t Baas’ best joke, but then again, they never were.</w:t>
      </w:r>
    </w:p>
    <w:p w:rsidR="004B6DC7" w:rsidRDefault="004B6DC7" w:rsidP="00FC2270">
      <w:pPr>
        <w:rPr>
          <w:rFonts w:ascii="Times New Roman" w:hAnsi="Times New Roman" w:cs="Times New Roman"/>
          <w:sz w:val="24"/>
          <w:szCs w:val="24"/>
        </w:rPr>
      </w:pPr>
    </w:p>
    <w:p w:rsidR="004B6DC7" w:rsidRDefault="003007EF" w:rsidP="00FC2270">
      <w:pPr>
        <w:rPr>
          <w:rFonts w:ascii="Times New Roman" w:hAnsi="Times New Roman" w:cs="Times New Roman"/>
          <w:sz w:val="24"/>
          <w:szCs w:val="24"/>
        </w:rPr>
      </w:pPr>
      <w:r>
        <w:rPr>
          <w:rFonts w:ascii="Times New Roman" w:hAnsi="Times New Roman" w:cs="Times New Roman"/>
          <w:sz w:val="24"/>
          <w:szCs w:val="24"/>
        </w:rPr>
        <w:t>Chapter 62 End</w:t>
      </w:r>
    </w:p>
    <w:p w:rsidR="009D5198" w:rsidRDefault="009D5198" w:rsidP="00FC2270">
      <w:pPr>
        <w:rPr>
          <w:rFonts w:ascii="Times New Roman" w:hAnsi="Times New Roman" w:cs="Times New Roman"/>
          <w:sz w:val="24"/>
          <w:szCs w:val="24"/>
        </w:rPr>
      </w:pPr>
    </w:p>
    <w:p w:rsidR="009D5198" w:rsidRDefault="009D5198" w:rsidP="00FC2270">
      <w:pPr>
        <w:rPr>
          <w:rFonts w:ascii="Times New Roman" w:hAnsi="Times New Roman" w:cs="Times New Roman"/>
          <w:sz w:val="24"/>
          <w:szCs w:val="24"/>
        </w:rPr>
      </w:pPr>
      <w:r>
        <w:rPr>
          <w:rFonts w:ascii="Times New Roman" w:hAnsi="Times New Roman" w:cs="Times New Roman"/>
          <w:sz w:val="24"/>
          <w:szCs w:val="24"/>
        </w:rPr>
        <w:t>Chapter 63</w:t>
      </w:r>
    </w:p>
    <w:p w:rsidR="009D5198" w:rsidRDefault="009D5198" w:rsidP="00FC2270">
      <w:pPr>
        <w:rPr>
          <w:rFonts w:ascii="Times New Roman" w:hAnsi="Times New Roman" w:cs="Times New Roman"/>
          <w:sz w:val="24"/>
          <w:szCs w:val="24"/>
        </w:rPr>
      </w:pPr>
    </w:p>
    <w:p w:rsidR="009D5198" w:rsidRDefault="00981C0C" w:rsidP="00FC2270">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exited the water of the river coughing as he did. He turned back to observe the opposite side of the river. From his spot he could see Pandora. Good, she wasn’t on the same side as him. With what he did to her</w:t>
      </w:r>
      <w:r w:rsidR="002824AE">
        <w:rPr>
          <w:rFonts w:ascii="Times New Roman" w:hAnsi="Times New Roman" w:cs="Times New Roman"/>
          <w:sz w:val="24"/>
          <w:szCs w:val="24"/>
        </w:rPr>
        <w:t>, he would have to stay far if he wanted to avoid getting smacked. He turned to his right. The Blues were all swimming down the river. It figures. That</w:t>
      </w:r>
      <w:r w:rsidR="00C173B0">
        <w:rPr>
          <w:rFonts w:ascii="Times New Roman" w:hAnsi="Times New Roman" w:cs="Times New Roman"/>
          <w:sz w:val="24"/>
          <w:szCs w:val="24"/>
        </w:rPr>
        <w:t>’s</w:t>
      </w:r>
      <w:r w:rsidR="002824AE">
        <w:rPr>
          <w:rFonts w:ascii="Times New Roman" w:hAnsi="Times New Roman" w:cs="Times New Roman"/>
          <w:sz w:val="24"/>
          <w:szCs w:val="24"/>
        </w:rPr>
        <w:t xml:space="preserve"> what they always did when they lost a battle. </w:t>
      </w:r>
      <w:proofErr w:type="spellStart"/>
      <w:r w:rsidR="002824AE">
        <w:rPr>
          <w:rFonts w:ascii="Times New Roman" w:hAnsi="Times New Roman" w:cs="Times New Roman"/>
          <w:sz w:val="24"/>
          <w:szCs w:val="24"/>
        </w:rPr>
        <w:t>Koroko</w:t>
      </w:r>
      <w:proofErr w:type="spellEnd"/>
      <w:r w:rsidR="002824AE">
        <w:rPr>
          <w:rFonts w:ascii="Times New Roman" w:hAnsi="Times New Roman" w:cs="Times New Roman"/>
          <w:sz w:val="24"/>
          <w:szCs w:val="24"/>
        </w:rPr>
        <w:t xml:space="preserve"> kicked some dirt to show his frustration. He had barely gotten to have any fun. Not once did he kill anyone on the ship, and now they were all gone, swimming away. </w:t>
      </w:r>
      <w:proofErr w:type="spellStart"/>
      <w:r w:rsidR="004B4D77">
        <w:rPr>
          <w:rFonts w:ascii="Times New Roman" w:hAnsi="Times New Roman" w:cs="Times New Roman"/>
          <w:sz w:val="24"/>
          <w:szCs w:val="24"/>
        </w:rPr>
        <w:t>Koroko</w:t>
      </w:r>
      <w:proofErr w:type="spellEnd"/>
      <w:r w:rsidR="004B4D77">
        <w:rPr>
          <w:rFonts w:ascii="Times New Roman" w:hAnsi="Times New Roman" w:cs="Times New Roman"/>
          <w:sz w:val="24"/>
          <w:szCs w:val="24"/>
        </w:rPr>
        <w:t xml:space="preserve"> would swim after them, but everyone else on the team was here. If he followed them, he’d be out numbered. He let out a sigh. Oh well. There was nothing he could do now. He sat down on the shore and began looking around. Panda was across the river. So was </w:t>
      </w:r>
      <w:proofErr w:type="spellStart"/>
      <w:r w:rsidR="004B4D77">
        <w:rPr>
          <w:rFonts w:ascii="Times New Roman" w:hAnsi="Times New Roman" w:cs="Times New Roman"/>
          <w:sz w:val="24"/>
          <w:szCs w:val="24"/>
        </w:rPr>
        <w:t>Sheina</w:t>
      </w:r>
      <w:proofErr w:type="spellEnd"/>
      <w:r w:rsidR="004B4D77">
        <w:rPr>
          <w:rFonts w:ascii="Times New Roman" w:hAnsi="Times New Roman" w:cs="Times New Roman"/>
          <w:sz w:val="24"/>
          <w:szCs w:val="24"/>
        </w:rPr>
        <w:t xml:space="preserve">, though she was some ways away from Panda. Where was </w:t>
      </w:r>
      <w:proofErr w:type="spellStart"/>
      <w:r w:rsidR="004B4D77">
        <w:rPr>
          <w:rFonts w:ascii="Times New Roman" w:hAnsi="Times New Roman" w:cs="Times New Roman"/>
          <w:sz w:val="24"/>
          <w:szCs w:val="24"/>
        </w:rPr>
        <w:t>Atsuma</w:t>
      </w:r>
      <w:proofErr w:type="spellEnd"/>
      <w:r w:rsidR="004B4D77">
        <w:rPr>
          <w:rFonts w:ascii="Times New Roman" w:hAnsi="Times New Roman" w:cs="Times New Roman"/>
          <w:sz w:val="24"/>
          <w:szCs w:val="24"/>
        </w:rPr>
        <w:t xml:space="preserve">? He began to scan the area. He hoped that he had… </w:t>
      </w:r>
      <w:proofErr w:type="gramStart"/>
      <w:r w:rsidR="004B4D77">
        <w:rPr>
          <w:rFonts w:ascii="Times New Roman" w:hAnsi="Times New Roman" w:cs="Times New Roman"/>
          <w:sz w:val="24"/>
          <w:szCs w:val="24"/>
        </w:rPr>
        <w:t>wait</w:t>
      </w:r>
      <w:proofErr w:type="gramEnd"/>
      <w:r w:rsidR="004B4D77">
        <w:rPr>
          <w:rFonts w:ascii="Times New Roman" w:hAnsi="Times New Roman" w:cs="Times New Roman"/>
          <w:sz w:val="24"/>
          <w:szCs w:val="24"/>
        </w:rPr>
        <w:t xml:space="preserve"> a second. </w:t>
      </w:r>
      <w:proofErr w:type="spellStart"/>
      <w:r w:rsidR="004B4D77">
        <w:rPr>
          <w:rFonts w:ascii="Times New Roman" w:hAnsi="Times New Roman" w:cs="Times New Roman"/>
          <w:sz w:val="24"/>
          <w:szCs w:val="24"/>
        </w:rPr>
        <w:t>Koroko</w:t>
      </w:r>
      <w:proofErr w:type="spellEnd"/>
      <w:r w:rsidR="004B4D77">
        <w:rPr>
          <w:rFonts w:ascii="Times New Roman" w:hAnsi="Times New Roman" w:cs="Times New Roman"/>
          <w:sz w:val="24"/>
          <w:szCs w:val="24"/>
        </w:rPr>
        <w:t xml:space="preserve"> looked over at where Baas was sitting. A little grin came on his face. There was still a way he could get his kill in.</w:t>
      </w:r>
    </w:p>
    <w:p w:rsidR="00CB72FB" w:rsidRDefault="00CB72FB" w:rsidP="00FC2270">
      <w:pPr>
        <w:rPr>
          <w:rFonts w:ascii="Times New Roman" w:hAnsi="Times New Roman" w:cs="Times New Roman"/>
          <w:sz w:val="24"/>
          <w:szCs w:val="24"/>
        </w:rPr>
      </w:pPr>
    </w:p>
    <w:p w:rsidR="00CB72FB" w:rsidRDefault="00CB72FB" w:rsidP="00FC2270">
      <w:pPr>
        <w:rPr>
          <w:rFonts w:ascii="Times New Roman" w:hAnsi="Times New Roman" w:cs="Times New Roman"/>
          <w:sz w:val="24"/>
          <w:szCs w:val="24"/>
        </w:rPr>
      </w:pPr>
      <w:r>
        <w:rPr>
          <w:rFonts w:ascii="Times New Roman" w:hAnsi="Times New Roman" w:cs="Times New Roman"/>
          <w:sz w:val="24"/>
          <w:szCs w:val="24"/>
        </w:rPr>
        <w:t xml:space="preserve">Pandora kneeled over to catch her breath. </w:t>
      </w:r>
      <w:proofErr w:type="gramStart"/>
      <w:r>
        <w:rPr>
          <w:rFonts w:ascii="Times New Roman" w:hAnsi="Times New Roman" w:cs="Times New Roman"/>
          <w:sz w:val="24"/>
          <w:szCs w:val="24"/>
        </w:rPr>
        <w:t xml:space="preserve">That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She searched to see if he was anywhere near. </w:t>
      </w:r>
      <w:proofErr w:type="gramStart"/>
      <w:r>
        <w:rPr>
          <w:rFonts w:ascii="Times New Roman" w:hAnsi="Times New Roman" w:cs="Times New Roman"/>
          <w:sz w:val="24"/>
          <w:szCs w:val="24"/>
        </w:rPr>
        <w:t>Of course not.</w:t>
      </w:r>
      <w:proofErr w:type="gramEnd"/>
      <w:r>
        <w:rPr>
          <w:rFonts w:ascii="Times New Roman" w:hAnsi="Times New Roman" w:cs="Times New Roman"/>
          <w:sz w:val="24"/>
          <w:szCs w:val="24"/>
        </w:rPr>
        <w:t xml:space="preserve"> She could see him sitting across the opposite side of the river. No doubt to avoid the punishment she had waiting for him. Hold on. He was</w:t>
      </w:r>
      <w:r w:rsidR="00395A09">
        <w:rPr>
          <w:rFonts w:ascii="Times New Roman" w:hAnsi="Times New Roman" w:cs="Times New Roman"/>
          <w:sz w:val="24"/>
          <w:szCs w:val="24"/>
        </w:rPr>
        <w:t>n’t</w:t>
      </w:r>
      <w:r>
        <w:rPr>
          <w:rFonts w:ascii="Times New Roman" w:hAnsi="Times New Roman" w:cs="Times New Roman"/>
          <w:sz w:val="24"/>
          <w:szCs w:val="24"/>
        </w:rPr>
        <w:t xml:space="preserve"> sitting anymore. Using her sharp eyes, Pandora could see the look on his face. He was about to go after a prey. She looked to</w:t>
      </w:r>
      <w:r w:rsidR="00395A09">
        <w:rPr>
          <w:rFonts w:ascii="Times New Roman" w:hAnsi="Times New Roman" w:cs="Times New Roman"/>
          <w:sz w:val="24"/>
          <w:szCs w:val="24"/>
        </w:rPr>
        <w:t xml:space="preserve"> the</w:t>
      </w:r>
      <w:r>
        <w:rPr>
          <w:rFonts w:ascii="Times New Roman" w:hAnsi="Times New Roman" w:cs="Times New Roman"/>
          <w:sz w:val="24"/>
          <w:szCs w:val="24"/>
        </w:rPr>
        <w:t xml:space="preserve"> right, directly across from her at the river. A blue band and…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They were </w:t>
      </w:r>
      <w:proofErr w:type="gramStart"/>
      <w:r>
        <w:rPr>
          <w:rFonts w:ascii="Times New Roman" w:hAnsi="Times New Roman" w:cs="Times New Roman"/>
          <w:sz w:val="24"/>
          <w:szCs w:val="24"/>
        </w:rPr>
        <w:t>laying</w:t>
      </w:r>
      <w:proofErr w:type="gramEnd"/>
      <w:r>
        <w:rPr>
          <w:rFonts w:ascii="Times New Roman" w:hAnsi="Times New Roman" w:cs="Times New Roman"/>
          <w:sz w:val="24"/>
          <w:szCs w:val="24"/>
        </w:rPr>
        <w:t xml:space="preserve"> down. That was weird. Usually Blues swam away from their sunken ship to avoid fighting on land. But then again, these guys did attack her team so it was safe to say they weren’t exactly like other Blues. She again looked 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could see him sneaking up on the Blue. </w:t>
      </w:r>
      <w:proofErr w:type="gramStart"/>
      <w:r>
        <w:rPr>
          <w:rFonts w:ascii="Times New Roman" w:hAnsi="Times New Roman" w:cs="Times New Roman"/>
          <w:sz w:val="24"/>
          <w:szCs w:val="24"/>
        </w:rPr>
        <w:t>Typical.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Going in for the kill without think</w:t>
      </w:r>
      <w:r w:rsidR="00395A09">
        <w:rPr>
          <w:rFonts w:ascii="Times New Roman" w:hAnsi="Times New Roman" w:cs="Times New Roman"/>
          <w:sz w:val="24"/>
          <w:szCs w:val="24"/>
        </w:rPr>
        <w:t>ing</w:t>
      </w:r>
      <w:r>
        <w:rPr>
          <w:rFonts w:ascii="Times New Roman" w:hAnsi="Times New Roman" w:cs="Times New Roman"/>
          <w:sz w:val="24"/>
          <w:szCs w:val="24"/>
        </w:rPr>
        <w:t>.</w:t>
      </w:r>
      <w:proofErr w:type="gramEnd"/>
      <w:r>
        <w:rPr>
          <w:rFonts w:ascii="Times New Roman" w:hAnsi="Times New Roman" w:cs="Times New Roman"/>
          <w:sz w:val="24"/>
          <w:szCs w:val="24"/>
        </w:rPr>
        <w:t xml:space="preserve"> The</w:t>
      </w:r>
      <w:r w:rsidR="00395A09">
        <w:rPr>
          <w:rFonts w:ascii="Times New Roman" w:hAnsi="Times New Roman" w:cs="Times New Roman"/>
          <w:sz w:val="24"/>
          <w:szCs w:val="24"/>
        </w:rPr>
        <w:t xml:space="preserve"> Far</w:t>
      </w:r>
      <w:r>
        <w:rPr>
          <w:rFonts w:ascii="Times New Roman" w:hAnsi="Times New Roman" w:cs="Times New Roman"/>
          <w:sz w:val="24"/>
          <w:szCs w:val="24"/>
        </w:rPr>
        <w:t xml:space="preserve"> pulled her bow off her</w:t>
      </w:r>
      <w:r w:rsidR="00395A09">
        <w:rPr>
          <w:rFonts w:ascii="Times New Roman" w:hAnsi="Times New Roman" w:cs="Times New Roman"/>
          <w:sz w:val="24"/>
          <w:szCs w:val="24"/>
        </w:rPr>
        <w:t xml:space="preserve"> back</w:t>
      </w:r>
      <w:r>
        <w:rPr>
          <w:rFonts w:ascii="Times New Roman" w:hAnsi="Times New Roman" w:cs="Times New Roman"/>
          <w:sz w:val="24"/>
          <w:szCs w:val="24"/>
        </w:rPr>
        <w:t xml:space="preserve"> and readied </w:t>
      </w:r>
      <w:r>
        <w:rPr>
          <w:rFonts w:ascii="Times New Roman" w:hAnsi="Times New Roman" w:cs="Times New Roman"/>
          <w:sz w:val="24"/>
          <w:szCs w:val="24"/>
        </w:rPr>
        <w:lastRenderedPageBreak/>
        <w:t xml:space="preserve">her arrow. She had to aim more carefully than usual, as this wasn’t a </w:t>
      </w:r>
      <w:proofErr w:type="spellStart"/>
      <w:r>
        <w:rPr>
          <w:rFonts w:ascii="Times New Roman" w:hAnsi="Times New Roman" w:cs="Times New Roman"/>
          <w:sz w:val="24"/>
          <w:szCs w:val="24"/>
        </w:rPr>
        <w:t>sturkfur</w:t>
      </w:r>
      <w:proofErr w:type="spellEnd"/>
      <w:r>
        <w:rPr>
          <w:rFonts w:ascii="Times New Roman" w:hAnsi="Times New Roman" w:cs="Times New Roman"/>
          <w:sz w:val="24"/>
          <w:szCs w:val="24"/>
        </w:rPr>
        <w:t xml:space="preserve"> bow. That didn’t stop her from locking on to her target however. Should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get into some kind of trouble, she would be able to end the Blue’s life herself.</w:t>
      </w:r>
    </w:p>
    <w:p w:rsidR="00CB72FB" w:rsidRDefault="00CB72FB" w:rsidP="00FC2270">
      <w:pPr>
        <w:rPr>
          <w:rFonts w:ascii="Times New Roman" w:hAnsi="Times New Roman" w:cs="Times New Roman"/>
          <w:sz w:val="24"/>
          <w:szCs w:val="24"/>
        </w:rPr>
      </w:pPr>
    </w:p>
    <w:p w:rsidR="009005A0" w:rsidRDefault="00395A09" w:rsidP="00FC227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crawled onto the beach. She was soaked and freezing. Most people find a sudden swim to be quite enjoyable.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on the other hand, was from a dry part of the world. The only time she got wet was to bathe and never did she pl</w:t>
      </w:r>
      <w:r w:rsidR="00BD1927">
        <w:rPr>
          <w:rFonts w:ascii="Times New Roman" w:hAnsi="Times New Roman" w:cs="Times New Roman"/>
          <w:sz w:val="24"/>
          <w:szCs w:val="24"/>
        </w:rPr>
        <w:t>unge when doing that. Thus, her</w:t>
      </w:r>
      <w:r>
        <w:rPr>
          <w:rFonts w:ascii="Times New Roman" w:hAnsi="Times New Roman" w:cs="Times New Roman"/>
          <w:sz w:val="24"/>
          <w:szCs w:val="24"/>
        </w:rPr>
        <w:t xml:space="preserve"> body was</w:t>
      </w:r>
      <w:r w:rsidR="00BD1927">
        <w:rPr>
          <w:rFonts w:ascii="Times New Roman" w:hAnsi="Times New Roman" w:cs="Times New Roman"/>
          <w:sz w:val="24"/>
          <w:szCs w:val="24"/>
        </w:rPr>
        <w:t xml:space="preserve"> shivering from the experience of having to suddenly dive into water like she just did. Also, she had almost drowned. In the Center, the </w:t>
      </w:r>
      <w:proofErr w:type="spellStart"/>
      <w:r w:rsidR="00BD1927">
        <w:rPr>
          <w:rFonts w:ascii="Times New Roman" w:hAnsi="Times New Roman" w:cs="Times New Roman"/>
          <w:sz w:val="24"/>
          <w:szCs w:val="24"/>
        </w:rPr>
        <w:t>Discretes</w:t>
      </w:r>
      <w:proofErr w:type="spellEnd"/>
      <w:r w:rsidR="00BD1927">
        <w:rPr>
          <w:rFonts w:ascii="Times New Roman" w:hAnsi="Times New Roman" w:cs="Times New Roman"/>
          <w:sz w:val="24"/>
          <w:szCs w:val="24"/>
        </w:rPr>
        <w:t xml:space="preserve"> had taught her how to swim, but this was her first time actually doing it. It had taken all her strength to get to the shore. Now, she was tired. Her chest was moving up and down due to her heavy breathing. She lay on her back as she took in the experience. Just wait until she got back to the main base and told </w:t>
      </w:r>
      <w:proofErr w:type="spellStart"/>
      <w:r w:rsidR="00BD1927">
        <w:rPr>
          <w:rFonts w:ascii="Times New Roman" w:hAnsi="Times New Roman" w:cs="Times New Roman"/>
          <w:sz w:val="24"/>
          <w:szCs w:val="24"/>
        </w:rPr>
        <w:t>Tant</w:t>
      </w:r>
      <w:proofErr w:type="spellEnd"/>
      <w:r w:rsidR="00BD1927">
        <w:rPr>
          <w:rFonts w:ascii="Times New Roman" w:hAnsi="Times New Roman" w:cs="Times New Roman"/>
          <w:sz w:val="24"/>
          <w:szCs w:val="24"/>
        </w:rPr>
        <w:t xml:space="preserve"> everything she had went through. Knowing </w:t>
      </w:r>
      <w:proofErr w:type="spellStart"/>
      <w:r w:rsidR="00BD1927">
        <w:rPr>
          <w:rFonts w:ascii="Times New Roman" w:hAnsi="Times New Roman" w:cs="Times New Roman"/>
          <w:sz w:val="24"/>
          <w:szCs w:val="24"/>
        </w:rPr>
        <w:t>Tant</w:t>
      </w:r>
      <w:proofErr w:type="spellEnd"/>
      <w:r w:rsidR="00BD1927">
        <w:rPr>
          <w:rFonts w:ascii="Times New Roman" w:hAnsi="Times New Roman" w:cs="Times New Roman"/>
          <w:sz w:val="24"/>
          <w:szCs w:val="24"/>
        </w:rPr>
        <w:t xml:space="preserve">, she would want to jump to some imaginary story about </w:t>
      </w:r>
      <w:proofErr w:type="spellStart"/>
      <w:r w:rsidR="00BD1927">
        <w:rPr>
          <w:rFonts w:ascii="Times New Roman" w:hAnsi="Times New Roman" w:cs="Times New Roman"/>
          <w:sz w:val="24"/>
          <w:szCs w:val="24"/>
        </w:rPr>
        <w:t>Sheina</w:t>
      </w:r>
      <w:proofErr w:type="spellEnd"/>
      <w:r w:rsidR="00BD1927">
        <w:rPr>
          <w:rFonts w:ascii="Times New Roman" w:hAnsi="Times New Roman" w:cs="Times New Roman"/>
          <w:sz w:val="24"/>
          <w:szCs w:val="24"/>
        </w:rPr>
        <w:t xml:space="preserve"> making out with – </w:t>
      </w:r>
      <w:proofErr w:type="spellStart"/>
      <w:r w:rsidR="00BD1927">
        <w:rPr>
          <w:rFonts w:ascii="Times New Roman" w:hAnsi="Times New Roman" w:cs="Times New Roman"/>
          <w:sz w:val="24"/>
          <w:szCs w:val="24"/>
        </w:rPr>
        <w:t>Sheina’s</w:t>
      </w:r>
      <w:proofErr w:type="spellEnd"/>
      <w:r w:rsidR="00BD1927">
        <w:rPr>
          <w:rFonts w:ascii="Times New Roman" w:hAnsi="Times New Roman" w:cs="Times New Roman"/>
          <w:sz w:val="24"/>
          <w:szCs w:val="24"/>
        </w:rPr>
        <w:t xml:space="preserve"> thoughts were interrupted as she realized she never saw Baas get off the ship. She sat up quickly to search for him. Whoa, dizzy. She should have sat up slower. After getting rid</w:t>
      </w:r>
      <w:r w:rsidR="00DA05D9">
        <w:rPr>
          <w:rFonts w:ascii="Times New Roman" w:hAnsi="Times New Roman" w:cs="Times New Roman"/>
          <w:sz w:val="24"/>
          <w:szCs w:val="24"/>
        </w:rPr>
        <w:t xml:space="preserve"> of the uncomfortable feeling in her brain, </w:t>
      </w:r>
      <w:proofErr w:type="spellStart"/>
      <w:r w:rsidR="00DA05D9">
        <w:rPr>
          <w:rFonts w:ascii="Times New Roman" w:hAnsi="Times New Roman" w:cs="Times New Roman"/>
          <w:sz w:val="24"/>
          <w:szCs w:val="24"/>
        </w:rPr>
        <w:t>Sheina</w:t>
      </w:r>
      <w:proofErr w:type="spellEnd"/>
      <w:r w:rsidR="00DA05D9">
        <w:rPr>
          <w:rFonts w:ascii="Times New Roman" w:hAnsi="Times New Roman" w:cs="Times New Roman"/>
          <w:sz w:val="24"/>
          <w:szCs w:val="24"/>
        </w:rPr>
        <w:t xml:space="preserve"> was able to make out her surroundings. She found Baas</w:t>
      </w:r>
      <w:r w:rsidR="009005A0">
        <w:rPr>
          <w:rFonts w:ascii="Times New Roman" w:hAnsi="Times New Roman" w:cs="Times New Roman"/>
          <w:sz w:val="24"/>
          <w:szCs w:val="24"/>
        </w:rPr>
        <w:t xml:space="preserve"> and </w:t>
      </w:r>
      <w:proofErr w:type="spellStart"/>
      <w:r w:rsidR="009005A0">
        <w:rPr>
          <w:rFonts w:ascii="Times New Roman" w:hAnsi="Times New Roman" w:cs="Times New Roman"/>
          <w:sz w:val="24"/>
          <w:szCs w:val="24"/>
        </w:rPr>
        <w:t>Vatti</w:t>
      </w:r>
      <w:proofErr w:type="spellEnd"/>
      <w:r w:rsidR="009005A0">
        <w:rPr>
          <w:rFonts w:ascii="Times New Roman" w:hAnsi="Times New Roman" w:cs="Times New Roman"/>
          <w:sz w:val="24"/>
          <w:szCs w:val="24"/>
        </w:rPr>
        <w:t xml:space="preserve"> lying down a good distance from her across the river. Seeing them let </w:t>
      </w:r>
      <w:proofErr w:type="spellStart"/>
      <w:r w:rsidR="009005A0">
        <w:rPr>
          <w:rFonts w:ascii="Times New Roman" w:hAnsi="Times New Roman" w:cs="Times New Roman"/>
          <w:sz w:val="24"/>
          <w:szCs w:val="24"/>
        </w:rPr>
        <w:t>Sheina’s</w:t>
      </w:r>
      <w:proofErr w:type="spellEnd"/>
      <w:r w:rsidR="009005A0">
        <w:rPr>
          <w:rFonts w:ascii="Times New Roman" w:hAnsi="Times New Roman" w:cs="Times New Roman"/>
          <w:sz w:val="24"/>
          <w:szCs w:val="24"/>
        </w:rPr>
        <w:t xml:space="preserve"> feeling of worry die down but… there was a new feeling dwelling inside. Though her eyes weren’t as god as a </w:t>
      </w:r>
      <w:proofErr w:type="spellStart"/>
      <w:r w:rsidR="009005A0">
        <w:rPr>
          <w:rFonts w:ascii="Times New Roman" w:hAnsi="Times New Roman" w:cs="Times New Roman"/>
          <w:sz w:val="24"/>
          <w:szCs w:val="24"/>
        </w:rPr>
        <w:t>Far’s</w:t>
      </w:r>
      <w:proofErr w:type="spellEnd"/>
      <w:r w:rsidR="009005A0">
        <w:rPr>
          <w:rFonts w:ascii="Times New Roman" w:hAnsi="Times New Roman" w:cs="Times New Roman"/>
          <w:sz w:val="24"/>
          <w:szCs w:val="24"/>
        </w:rPr>
        <w:t xml:space="preserve">, she could tell that Baas and </w:t>
      </w:r>
      <w:proofErr w:type="spellStart"/>
      <w:r w:rsidR="009005A0">
        <w:rPr>
          <w:rFonts w:ascii="Times New Roman" w:hAnsi="Times New Roman" w:cs="Times New Roman"/>
          <w:sz w:val="24"/>
          <w:szCs w:val="24"/>
        </w:rPr>
        <w:t>Vatti</w:t>
      </w:r>
      <w:proofErr w:type="spellEnd"/>
      <w:r w:rsidR="009005A0">
        <w:rPr>
          <w:rFonts w:ascii="Times New Roman" w:hAnsi="Times New Roman" w:cs="Times New Roman"/>
          <w:sz w:val="24"/>
          <w:szCs w:val="24"/>
        </w:rPr>
        <w:t xml:space="preserve"> were happy. The joyous look about them made her smile. These two friends, these two best friends despite everything that went around them, still acted like their old selves around each other. The happiness that was about them made </w:t>
      </w:r>
      <w:proofErr w:type="spellStart"/>
      <w:r w:rsidR="009005A0">
        <w:rPr>
          <w:rFonts w:ascii="Times New Roman" w:hAnsi="Times New Roman" w:cs="Times New Roman"/>
          <w:sz w:val="24"/>
          <w:szCs w:val="24"/>
        </w:rPr>
        <w:t>Sheina</w:t>
      </w:r>
      <w:proofErr w:type="spellEnd"/>
      <w:r w:rsidR="009005A0">
        <w:rPr>
          <w:rFonts w:ascii="Times New Roman" w:hAnsi="Times New Roman" w:cs="Times New Roman"/>
          <w:sz w:val="24"/>
          <w:szCs w:val="24"/>
        </w:rPr>
        <w:t xml:space="preserve"> </w:t>
      </w:r>
      <w:proofErr w:type="gramStart"/>
      <w:r w:rsidR="009005A0">
        <w:rPr>
          <w:rFonts w:ascii="Times New Roman" w:hAnsi="Times New Roman" w:cs="Times New Roman"/>
          <w:sz w:val="24"/>
          <w:szCs w:val="24"/>
        </w:rPr>
        <w:t>smile</w:t>
      </w:r>
      <w:proofErr w:type="gramEnd"/>
      <w:r w:rsidR="009005A0">
        <w:rPr>
          <w:rFonts w:ascii="Times New Roman" w:hAnsi="Times New Roman" w:cs="Times New Roman"/>
          <w:sz w:val="24"/>
          <w:szCs w:val="24"/>
        </w:rPr>
        <w:t xml:space="preserve"> a soft smile. It was almost naïve and childish at how they were acting. Something you’d only find in a story. Still, at the same time, she couldn’t help but feel some envy. That best friend feeling, she didn’t know of. With the protection of being an Official in training, her friendships didn’t go as deep as theirs</w:t>
      </w:r>
      <w:r w:rsidR="00A002E9">
        <w:rPr>
          <w:rFonts w:ascii="Times New Roman" w:hAnsi="Times New Roman" w:cs="Times New Roman"/>
          <w:sz w:val="24"/>
          <w:szCs w:val="24"/>
        </w:rPr>
        <w:t xml:space="preserve">. And because of that, her friendships couldn’t go that deep because eventually, she’d never be able to see them again. It was good that </w:t>
      </w:r>
      <w:proofErr w:type="spellStart"/>
      <w:r w:rsidR="00A002E9">
        <w:rPr>
          <w:rFonts w:ascii="Times New Roman" w:hAnsi="Times New Roman" w:cs="Times New Roman"/>
          <w:sz w:val="24"/>
          <w:szCs w:val="24"/>
        </w:rPr>
        <w:t>Vatti</w:t>
      </w:r>
      <w:proofErr w:type="spellEnd"/>
      <w:r w:rsidR="00A002E9">
        <w:rPr>
          <w:rFonts w:ascii="Times New Roman" w:hAnsi="Times New Roman" w:cs="Times New Roman"/>
          <w:sz w:val="24"/>
          <w:szCs w:val="24"/>
        </w:rPr>
        <w:t xml:space="preserve"> made her way back to Baas because eventually, </w:t>
      </w:r>
      <w:proofErr w:type="spellStart"/>
      <w:r w:rsidR="00A002E9">
        <w:rPr>
          <w:rFonts w:ascii="Times New Roman" w:hAnsi="Times New Roman" w:cs="Times New Roman"/>
          <w:sz w:val="24"/>
          <w:szCs w:val="24"/>
        </w:rPr>
        <w:t>Sheina</w:t>
      </w:r>
      <w:proofErr w:type="spellEnd"/>
      <w:r w:rsidR="00A002E9">
        <w:rPr>
          <w:rFonts w:ascii="Times New Roman" w:hAnsi="Times New Roman" w:cs="Times New Roman"/>
          <w:sz w:val="24"/>
          <w:szCs w:val="24"/>
        </w:rPr>
        <w:t xml:space="preserve"> would have to leave him. In the end, it was better that </w:t>
      </w:r>
      <w:proofErr w:type="spellStart"/>
      <w:r w:rsidR="00A002E9">
        <w:rPr>
          <w:rFonts w:ascii="Times New Roman" w:hAnsi="Times New Roman" w:cs="Times New Roman"/>
          <w:sz w:val="24"/>
          <w:szCs w:val="24"/>
        </w:rPr>
        <w:t>Vatti</w:t>
      </w:r>
      <w:proofErr w:type="spellEnd"/>
      <w:r w:rsidR="00A002E9">
        <w:rPr>
          <w:rFonts w:ascii="Times New Roman" w:hAnsi="Times New Roman" w:cs="Times New Roman"/>
          <w:sz w:val="24"/>
          <w:szCs w:val="24"/>
        </w:rPr>
        <w:t xml:space="preserve"> was with him than </w:t>
      </w:r>
      <w:proofErr w:type="spellStart"/>
      <w:r w:rsidR="00A002E9">
        <w:rPr>
          <w:rFonts w:ascii="Times New Roman" w:hAnsi="Times New Roman" w:cs="Times New Roman"/>
          <w:sz w:val="24"/>
          <w:szCs w:val="24"/>
        </w:rPr>
        <w:t>Sheina</w:t>
      </w:r>
      <w:proofErr w:type="spellEnd"/>
      <w:r w:rsidR="00A002E9">
        <w:rPr>
          <w:rFonts w:ascii="Times New Roman" w:hAnsi="Times New Roman" w:cs="Times New Roman"/>
          <w:sz w:val="24"/>
          <w:szCs w:val="24"/>
        </w:rPr>
        <w:t>.</w:t>
      </w:r>
      <w:r w:rsidR="00EB04C9">
        <w:rPr>
          <w:rFonts w:ascii="Times New Roman" w:hAnsi="Times New Roman" w:cs="Times New Roman"/>
          <w:sz w:val="24"/>
          <w:szCs w:val="24"/>
        </w:rPr>
        <w:t xml:space="preserve"> Still, that didn’t make </w:t>
      </w:r>
      <w:proofErr w:type="spellStart"/>
      <w:r w:rsidR="00EB04C9">
        <w:rPr>
          <w:rFonts w:ascii="Times New Roman" w:hAnsi="Times New Roman" w:cs="Times New Roman"/>
          <w:sz w:val="24"/>
          <w:szCs w:val="24"/>
        </w:rPr>
        <w:t>Sheina</w:t>
      </w:r>
      <w:proofErr w:type="spellEnd"/>
      <w:r w:rsidR="00EB04C9">
        <w:rPr>
          <w:rFonts w:ascii="Times New Roman" w:hAnsi="Times New Roman" w:cs="Times New Roman"/>
          <w:sz w:val="24"/>
          <w:szCs w:val="24"/>
        </w:rPr>
        <w:t xml:space="preserve"> completely happy about it.</w:t>
      </w:r>
      <w:r w:rsidR="00F60A23">
        <w:rPr>
          <w:rFonts w:ascii="Times New Roman" w:hAnsi="Times New Roman" w:cs="Times New Roman"/>
          <w:sz w:val="24"/>
          <w:szCs w:val="24"/>
        </w:rPr>
        <w:t xml:space="preserve"> Just… </w:t>
      </w:r>
      <w:proofErr w:type="spellStart"/>
      <w:r w:rsidR="00F60A23">
        <w:rPr>
          <w:rFonts w:ascii="Times New Roman" w:hAnsi="Times New Roman" w:cs="Times New Roman"/>
          <w:sz w:val="24"/>
          <w:szCs w:val="24"/>
        </w:rPr>
        <w:t>kinda</w:t>
      </w:r>
      <w:proofErr w:type="spellEnd"/>
      <w:r w:rsidR="00F60A23">
        <w:rPr>
          <w:rFonts w:ascii="Times New Roman" w:hAnsi="Times New Roman" w:cs="Times New Roman"/>
          <w:sz w:val="24"/>
          <w:szCs w:val="24"/>
        </w:rPr>
        <w:t>… glad.</w:t>
      </w:r>
    </w:p>
    <w:p w:rsidR="00F60A23" w:rsidRDefault="00F60A23" w:rsidP="00FC2270">
      <w:pPr>
        <w:rPr>
          <w:rFonts w:ascii="Times New Roman" w:hAnsi="Times New Roman" w:cs="Times New Roman"/>
          <w:sz w:val="24"/>
          <w:szCs w:val="24"/>
        </w:rPr>
      </w:pPr>
    </w:p>
    <w:p w:rsidR="00F60A23" w:rsidRDefault="005D539D" w:rsidP="00FC2270">
      <w:pPr>
        <w:rPr>
          <w:rFonts w:ascii="Times New Roman" w:hAnsi="Times New Roman" w:cs="Times New Roman"/>
          <w:sz w:val="24"/>
          <w:szCs w:val="24"/>
        </w:rPr>
      </w:pPr>
      <w:r>
        <w:rPr>
          <w:rFonts w:ascii="Times New Roman" w:hAnsi="Times New Roman" w:cs="Times New Roman"/>
          <w:sz w:val="24"/>
          <w:szCs w:val="24"/>
        </w:rPr>
        <w:t xml:space="preserve">She watched the two enjoying each other’s company, still with a grin on her face. Then, the grin slowly faded away as her eyes noticed something else. Across the way, she could see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He was sneaking up to where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were lying. Why would he do that? Did he want to scare Baas? It couldn’t have been to scare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because he didn’t even know –</w:t>
      </w:r>
    </w:p>
    <w:p w:rsidR="005D539D" w:rsidRDefault="005D539D" w:rsidP="00FC2270">
      <w:pPr>
        <w:rPr>
          <w:rFonts w:ascii="Times New Roman" w:hAnsi="Times New Roman" w:cs="Times New Roman"/>
          <w:sz w:val="24"/>
          <w:szCs w:val="24"/>
        </w:rPr>
      </w:pPr>
    </w:p>
    <w:p w:rsidR="005D539D" w:rsidRDefault="005D539D" w:rsidP="00FC227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gasped as she came to the realization. She said to herself in a low voice. “They don’t know who she is.”</w:t>
      </w:r>
    </w:p>
    <w:p w:rsidR="005D539D" w:rsidRDefault="005D539D" w:rsidP="00FC2270">
      <w:pPr>
        <w:rPr>
          <w:rFonts w:ascii="Times New Roman" w:hAnsi="Times New Roman" w:cs="Times New Roman"/>
          <w:sz w:val="24"/>
          <w:szCs w:val="24"/>
        </w:rPr>
      </w:pPr>
      <w:r>
        <w:rPr>
          <w:rFonts w:ascii="Times New Roman" w:hAnsi="Times New Roman" w:cs="Times New Roman"/>
          <w:sz w:val="24"/>
          <w:szCs w:val="24"/>
        </w:rPr>
        <w:lastRenderedPageBreak/>
        <w:t xml:space="preserve">She then heard a noise come from her right. It was Pandora. She was standing up straight and taking aim with her bow. This confirmed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thoughts.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didn’t know who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really was. They only saw her as the Great One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not as Baas’ best friend from the Center. They were planning on killing her. If they did that, the results on Baas’ emotions would be-</w:t>
      </w:r>
    </w:p>
    <w:p w:rsidR="005D539D" w:rsidRDefault="005D539D" w:rsidP="00FC2270">
      <w:pPr>
        <w:rPr>
          <w:rFonts w:ascii="Times New Roman" w:hAnsi="Times New Roman" w:cs="Times New Roman"/>
          <w:sz w:val="24"/>
          <w:szCs w:val="24"/>
        </w:rPr>
      </w:pPr>
    </w:p>
    <w:p w:rsidR="0057426D" w:rsidRDefault="005D539D" w:rsidP="00FC227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couldn’t finish her thought. She got herself up and began to run to where Pandora was.</w:t>
      </w:r>
      <w:r w:rsidR="0057426D">
        <w:rPr>
          <w:rFonts w:ascii="Times New Roman" w:hAnsi="Times New Roman" w:cs="Times New Roman"/>
          <w:sz w:val="24"/>
          <w:szCs w:val="24"/>
        </w:rPr>
        <w:t xml:space="preserve"> She had to stop them.</w:t>
      </w:r>
    </w:p>
    <w:p w:rsidR="0057426D" w:rsidRDefault="0057426D" w:rsidP="00FC2270">
      <w:pPr>
        <w:rPr>
          <w:rFonts w:ascii="Times New Roman" w:hAnsi="Times New Roman" w:cs="Times New Roman"/>
          <w:sz w:val="24"/>
          <w:szCs w:val="24"/>
        </w:rPr>
      </w:pPr>
    </w:p>
    <w:p w:rsidR="0057426D" w:rsidRDefault="00734EFC" w:rsidP="00FC2270">
      <w:pPr>
        <w:rPr>
          <w:rFonts w:ascii="Times New Roman" w:hAnsi="Times New Roman" w:cs="Times New Roman"/>
          <w:sz w:val="24"/>
          <w:szCs w:val="24"/>
        </w:rPr>
      </w:pPr>
      <w:r>
        <w:rPr>
          <w:rFonts w:ascii="Times New Roman" w:hAnsi="Times New Roman" w:cs="Times New Roman"/>
          <w:sz w:val="24"/>
          <w:szCs w:val="24"/>
        </w:rPr>
        <w:t xml:space="preserve">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stared at the sky in peacefulness. It was a nice blue with a couple of clouds.</w:t>
      </w:r>
      <w:r w:rsidR="00F016EE">
        <w:rPr>
          <w:rFonts w:ascii="Times New Roman" w:hAnsi="Times New Roman" w:cs="Times New Roman"/>
          <w:sz w:val="24"/>
          <w:szCs w:val="24"/>
        </w:rPr>
        <w:t xml:space="preserve"> They enjoyed the time they were having. </w:t>
      </w:r>
      <w:proofErr w:type="gramStart"/>
      <w:r w:rsidR="00F016EE">
        <w:rPr>
          <w:rFonts w:ascii="Times New Roman" w:hAnsi="Times New Roman" w:cs="Times New Roman"/>
          <w:sz w:val="24"/>
          <w:szCs w:val="24"/>
        </w:rPr>
        <w:t>Just sitting there relaxing.</w:t>
      </w:r>
      <w:proofErr w:type="gramEnd"/>
      <w:r w:rsidR="00F016EE">
        <w:rPr>
          <w:rFonts w:ascii="Times New Roman" w:hAnsi="Times New Roman" w:cs="Times New Roman"/>
          <w:sz w:val="24"/>
          <w:szCs w:val="24"/>
        </w:rPr>
        <w:t xml:space="preserve"> </w:t>
      </w:r>
      <w:proofErr w:type="gramStart"/>
      <w:r w:rsidR="00F016EE">
        <w:rPr>
          <w:rFonts w:ascii="Times New Roman" w:hAnsi="Times New Roman" w:cs="Times New Roman"/>
          <w:sz w:val="24"/>
          <w:szCs w:val="24"/>
        </w:rPr>
        <w:t>Which was weird because neither of them ever enjoyed just sitting there.</w:t>
      </w:r>
      <w:proofErr w:type="gramEnd"/>
      <w:r w:rsidR="00F016EE">
        <w:rPr>
          <w:rFonts w:ascii="Times New Roman" w:hAnsi="Times New Roman" w:cs="Times New Roman"/>
          <w:sz w:val="24"/>
          <w:szCs w:val="24"/>
        </w:rPr>
        <w:t xml:space="preserve"> </w:t>
      </w:r>
      <w:proofErr w:type="spellStart"/>
      <w:r w:rsidR="00F016EE">
        <w:rPr>
          <w:rFonts w:ascii="Times New Roman" w:hAnsi="Times New Roman" w:cs="Times New Roman"/>
          <w:sz w:val="24"/>
          <w:szCs w:val="24"/>
        </w:rPr>
        <w:t>Vatti</w:t>
      </w:r>
      <w:proofErr w:type="spellEnd"/>
      <w:r w:rsidR="00F016EE">
        <w:rPr>
          <w:rFonts w:ascii="Times New Roman" w:hAnsi="Times New Roman" w:cs="Times New Roman"/>
          <w:sz w:val="24"/>
          <w:szCs w:val="24"/>
        </w:rPr>
        <w:t xml:space="preserve"> often enjoyed drawing while Baas had been known to observe things. But to just sit and stare… it was a nice sensation.</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“How did you know?” Baas asked breaking the silence.</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 xml:space="preserve">“Know what?”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replied turning to him.</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“How did you know it was my shoes that were weighing me down?”</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“Oh that? I just took a guess.”</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Baas raised an eyebrow. “You realized that if you had ‘guessed’ wrong, I would have drowned.”</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“Hey, don’t even try to blame me for any of this. It was your team that sank the ship and you were the one that decided to wear heavy shoes. Why were you wearing heavy shoes anyway? That has to mess up your fighting.”</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“I got them as a gift. I’m kind of upset that they’re at the bottom of the river.”</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“Yeah, well, shoes aren’t the most important thing.”</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I kept my weapons.”</w:t>
      </w:r>
    </w:p>
    <w:p w:rsidR="00F016EE" w:rsidRDefault="00F016EE" w:rsidP="00FC2270">
      <w:pPr>
        <w:rPr>
          <w:rFonts w:ascii="Times New Roman" w:hAnsi="Times New Roman" w:cs="Times New Roman"/>
          <w:sz w:val="24"/>
          <w:szCs w:val="24"/>
        </w:rPr>
      </w:pPr>
    </w:p>
    <w:p w:rsidR="00F016EE" w:rsidRDefault="00F016EE" w:rsidP="00FC2270">
      <w:pPr>
        <w:rPr>
          <w:rFonts w:ascii="Times New Roman" w:hAnsi="Times New Roman" w:cs="Times New Roman"/>
          <w:sz w:val="24"/>
          <w:szCs w:val="24"/>
        </w:rPr>
      </w:pPr>
      <w:r>
        <w:rPr>
          <w:rFonts w:ascii="Times New Roman" w:hAnsi="Times New Roman" w:cs="Times New Roman"/>
          <w:sz w:val="24"/>
          <w:szCs w:val="24"/>
        </w:rPr>
        <w:t xml:space="preserve">“You </w:t>
      </w:r>
      <w:proofErr w:type="spellStart"/>
      <w:r>
        <w:rPr>
          <w:rFonts w:ascii="Times New Roman" w:hAnsi="Times New Roman" w:cs="Times New Roman"/>
          <w:sz w:val="24"/>
          <w:szCs w:val="24"/>
        </w:rPr>
        <w:t>weap</w:t>
      </w:r>
      <w:proofErr w:type="spellEnd"/>
      <w:r>
        <w:rPr>
          <w:rFonts w:ascii="Times New Roman" w:hAnsi="Times New Roman" w:cs="Times New Roman"/>
          <w:sz w:val="24"/>
          <w:szCs w:val="24"/>
        </w:rPr>
        <w:t>… What about your life!?</w:t>
      </w:r>
      <w:r w:rsidR="008729B1">
        <w:rPr>
          <w:rFonts w:ascii="Times New Roman" w:hAnsi="Times New Roman" w:cs="Times New Roman"/>
          <w:sz w:val="24"/>
          <w:szCs w:val="24"/>
        </w:rPr>
        <w:t xml:space="preserve"> You almost drowned and you’re upset that your shoes didn’t make it and worried that your weapons almost didn’t.”</w:t>
      </w:r>
    </w:p>
    <w:p w:rsidR="008729B1" w:rsidRDefault="008729B1" w:rsidP="00FC2270">
      <w:pPr>
        <w:rPr>
          <w:rFonts w:ascii="Times New Roman" w:hAnsi="Times New Roman" w:cs="Times New Roman"/>
          <w:sz w:val="24"/>
          <w:szCs w:val="24"/>
        </w:rPr>
      </w:pPr>
    </w:p>
    <w:p w:rsidR="008729B1" w:rsidRDefault="008729B1" w:rsidP="00FC2270">
      <w:pPr>
        <w:rPr>
          <w:rFonts w:ascii="Times New Roman" w:hAnsi="Times New Roman" w:cs="Times New Roman"/>
          <w:sz w:val="24"/>
          <w:szCs w:val="24"/>
        </w:rPr>
      </w:pPr>
      <w:r>
        <w:rPr>
          <w:rFonts w:ascii="Times New Roman" w:hAnsi="Times New Roman" w:cs="Times New Roman"/>
          <w:sz w:val="24"/>
          <w:szCs w:val="24"/>
        </w:rPr>
        <w:t>“Speaking of things that didn’t make it,” Baas switched up smiling, “you’re taking your ship being sunken pretty well.”</w:t>
      </w:r>
    </w:p>
    <w:p w:rsidR="008729B1" w:rsidRDefault="008729B1" w:rsidP="00FC2270">
      <w:pPr>
        <w:rPr>
          <w:rFonts w:ascii="Times New Roman" w:hAnsi="Times New Roman" w:cs="Times New Roman"/>
          <w:sz w:val="24"/>
          <w:szCs w:val="24"/>
        </w:rPr>
      </w:pPr>
    </w:p>
    <w:p w:rsidR="008729B1" w:rsidRDefault="008729B1" w:rsidP="00FC2270">
      <w:pPr>
        <w:rPr>
          <w:rFonts w:ascii="Times New Roman" w:hAnsi="Times New Roman" w:cs="Times New Roman"/>
          <w:sz w:val="24"/>
          <w:szCs w:val="24"/>
        </w:rPr>
      </w:pPr>
      <w:r>
        <w:rPr>
          <w:rFonts w:ascii="Times New Roman" w:hAnsi="Times New Roman" w:cs="Times New Roman"/>
          <w:sz w:val="24"/>
          <w:szCs w:val="24"/>
        </w:rPr>
        <w:t xml:space="preserve">“Ah, it’s just a ship.”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brushing the air. “I’ll get another one a</w:t>
      </w:r>
      <w:r w:rsidR="00403DF2">
        <w:rPr>
          <w:rFonts w:ascii="Times New Roman" w:hAnsi="Times New Roman" w:cs="Times New Roman"/>
          <w:sz w:val="24"/>
          <w:szCs w:val="24"/>
        </w:rPr>
        <w:t>fter some months of waiting. Our builders love</w:t>
      </w:r>
      <w:r w:rsidR="002F57E1">
        <w:rPr>
          <w:rFonts w:ascii="Times New Roman" w:hAnsi="Times New Roman" w:cs="Times New Roman"/>
          <w:sz w:val="24"/>
          <w:szCs w:val="24"/>
        </w:rPr>
        <w:t xml:space="preserve"> to just throw things together, especially ships</w:t>
      </w:r>
      <w:r w:rsidR="008108E4">
        <w:rPr>
          <w:rFonts w:ascii="Times New Roman" w:hAnsi="Times New Roman" w:cs="Times New Roman"/>
          <w:sz w:val="24"/>
          <w:szCs w:val="24"/>
        </w:rPr>
        <w:t>.”</w:t>
      </w:r>
    </w:p>
    <w:p w:rsidR="00C604A0" w:rsidRDefault="00C604A0" w:rsidP="00FC2270">
      <w:pPr>
        <w:rPr>
          <w:rFonts w:ascii="Times New Roman" w:hAnsi="Times New Roman" w:cs="Times New Roman"/>
          <w:sz w:val="24"/>
          <w:szCs w:val="24"/>
        </w:rPr>
      </w:pPr>
    </w:p>
    <w:p w:rsidR="00C604A0" w:rsidRDefault="00C604A0" w:rsidP="00FC2270">
      <w:pPr>
        <w:rPr>
          <w:rFonts w:ascii="Times New Roman" w:hAnsi="Times New Roman" w:cs="Times New Roman"/>
          <w:sz w:val="24"/>
          <w:szCs w:val="24"/>
        </w:rPr>
      </w:pPr>
      <w:r>
        <w:rPr>
          <w:rFonts w:ascii="Times New Roman" w:hAnsi="Times New Roman" w:cs="Times New Roman"/>
          <w:sz w:val="24"/>
          <w:szCs w:val="24"/>
        </w:rPr>
        <w:t>“Sounds like us with fighting and weapons. The people in Orange are really passionate about the war. Every weapon is incredibly made, including the string on the bows.”</w:t>
      </w:r>
    </w:p>
    <w:p w:rsidR="00C604A0" w:rsidRDefault="00C604A0" w:rsidP="00FC2270">
      <w:pPr>
        <w:rPr>
          <w:rFonts w:ascii="Times New Roman" w:hAnsi="Times New Roman" w:cs="Times New Roman"/>
          <w:sz w:val="24"/>
          <w:szCs w:val="24"/>
        </w:rPr>
      </w:pPr>
    </w:p>
    <w:p w:rsidR="00C604A0" w:rsidRDefault="00C604A0" w:rsidP="00FC2270">
      <w:pPr>
        <w:rPr>
          <w:rFonts w:ascii="Times New Roman" w:hAnsi="Times New Roman" w:cs="Times New Roman"/>
          <w:sz w:val="24"/>
          <w:szCs w:val="24"/>
        </w:rPr>
      </w:pPr>
      <w:r>
        <w:rPr>
          <w:rFonts w:ascii="Times New Roman" w:hAnsi="Times New Roman" w:cs="Times New Roman"/>
          <w:sz w:val="24"/>
          <w:szCs w:val="24"/>
        </w:rPr>
        <w:t xml:space="preserve">“Blues like making weapons too, but I’ve definitely seen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w:t>
      </w:r>
    </w:p>
    <w:p w:rsidR="00C604A0" w:rsidRDefault="00C604A0" w:rsidP="00FC2270">
      <w:pPr>
        <w:rPr>
          <w:rFonts w:ascii="Times New Roman" w:hAnsi="Times New Roman" w:cs="Times New Roman"/>
          <w:sz w:val="24"/>
          <w:szCs w:val="24"/>
        </w:rPr>
      </w:pPr>
    </w:p>
    <w:p w:rsidR="00C604A0" w:rsidRDefault="00C604A0" w:rsidP="00FC2270">
      <w:pPr>
        <w:rPr>
          <w:rFonts w:ascii="Times New Roman" w:hAnsi="Times New Roman" w:cs="Times New Roman"/>
          <w:sz w:val="24"/>
          <w:szCs w:val="24"/>
        </w:rPr>
      </w:pPr>
      <w:r>
        <w:rPr>
          <w:rFonts w:ascii="Times New Roman" w:hAnsi="Times New Roman" w:cs="Times New Roman"/>
          <w:sz w:val="24"/>
          <w:szCs w:val="24"/>
        </w:rPr>
        <w:t>“Yeah, cause you’ve seen ours.”</w:t>
      </w:r>
    </w:p>
    <w:p w:rsidR="00C604A0" w:rsidRDefault="00C604A0" w:rsidP="00FC2270">
      <w:pPr>
        <w:rPr>
          <w:rFonts w:ascii="Times New Roman" w:hAnsi="Times New Roman" w:cs="Times New Roman"/>
          <w:sz w:val="24"/>
          <w:szCs w:val="24"/>
        </w:rPr>
      </w:pPr>
    </w:p>
    <w:p w:rsidR="00C604A0" w:rsidRDefault="00C604A0" w:rsidP="00FC2270">
      <w:pPr>
        <w:rPr>
          <w:rFonts w:ascii="Times New Roman" w:hAnsi="Times New Roman" w:cs="Times New Roman"/>
          <w:sz w:val="24"/>
          <w:szCs w:val="24"/>
        </w:rPr>
      </w:pPr>
      <w:r>
        <w:rPr>
          <w:rFonts w:ascii="Times New Roman" w:hAnsi="Times New Roman" w:cs="Times New Roman"/>
          <w:sz w:val="24"/>
          <w:szCs w:val="24"/>
        </w:rPr>
        <w:t xml:space="preserve">The two friends snickered. As they did, the preying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was coming in ever so quietly. The lake was not far from the forest and he was using it to cover himself.</w:t>
      </w:r>
      <w:r w:rsidR="00911EB1">
        <w:rPr>
          <w:rFonts w:ascii="Times New Roman" w:hAnsi="Times New Roman" w:cs="Times New Roman"/>
          <w:sz w:val="24"/>
          <w:szCs w:val="24"/>
        </w:rPr>
        <w:t xml:space="preserve"> It was perfect. Whatever Baas was talking to the blue band about, she was totally distracted. He didn’t have to wait for the opportune time to strike, he had so many, and </w:t>
      </w:r>
      <w:proofErr w:type="gramStart"/>
      <w:r w:rsidR="00911EB1">
        <w:rPr>
          <w:rFonts w:ascii="Times New Roman" w:hAnsi="Times New Roman" w:cs="Times New Roman"/>
          <w:sz w:val="24"/>
          <w:szCs w:val="24"/>
        </w:rPr>
        <w:t>an</w:t>
      </w:r>
      <w:proofErr w:type="gramEnd"/>
      <w:r w:rsidR="00911EB1">
        <w:rPr>
          <w:rFonts w:ascii="Times New Roman" w:hAnsi="Times New Roman" w:cs="Times New Roman"/>
          <w:sz w:val="24"/>
          <w:szCs w:val="24"/>
        </w:rPr>
        <w:t xml:space="preserve"> Near only needed one.</w:t>
      </w:r>
    </w:p>
    <w:p w:rsidR="00911EB1" w:rsidRDefault="00911EB1" w:rsidP="00FC2270">
      <w:pPr>
        <w:rPr>
          <w:rFonts w:ascii="Times New Roman" w:hAnsi="Times New Roman" w:cs="Times New Roman"/>
          <w:sz w:val="24"/>
          <w:szCs w:val="24"/>
        </w:rPr>
      </w:pPr>
    </w:p>
    <w:p w:rsidR="00911EB1" w:rsidRDefault="00911EB1" w:rsidP="00FC2270">
      <w:pPr>
        <w:rPr>
          <w:rFonts w:ascii="Times New Roman" w:hAnsi="Times New Roman" w:cs="Times New Roman"/>
          <w:sz w:val="24"/>
          <w:szCs w:val="24"/>
        </w:rPr>
      </w:pPr>
      <w:r>
        <w:rPr>
          <w:rFonts w:ascii="Times New Roman" w:hAnsi="Times New Roman" w:cs="Times New Roman"/>
          <w:sz w:val="24"/>
          <w:szCs w:val="24"/>
        </w:rPr>
        <w:t xml:space="preserve">His peripheral vision caught something in the distance. </w:t>
      </w:r>
      <w:proofErr w:type="gramStart"/>
      <w:r>
        <w:rPr>
          <w:rFonts w:ascii="Times New Roman" w:hAnsi="Times New Roman" w:cs="Times New Roman"/>
          <w:sz w:val="24"/>
          <w:szCs w:val="24"/>
        </w:rPr>
        <w:t>Panda.</w:t>
      </w:r>
      <w:proofErr w:type="gramEnd"/>
      <w:r>
        <w:rPr>
          <w:rFonts w:ascii="Times New Roman" w:hAnsi="Times New Roman" w:cs="Times New Roman"/>
          <w:sz w:val="24"/>
          <w:szCs w:val="24"/>
        </w:rPr>
        <w:t xml:space="preserve"> Oh great, she had seen his prey. If he messed up, she would get the credit for killing a Great One. That figured, but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wasn’t </w:t>
      </w:r>
      <w:r>
        <w:rPr>
          <w:rFonts w:ascii="Times New Roman" w:hAnsi="Times New Roman" w:cs="Times New Roman"/>
          <w:sz w:val="24"/>
          <w:szCs w:val="24"/>
        </w:rPr>
        <w:lastRenderedPageBreak/>
        <w:t xml:space="preserve">going </w:t>
      </w:r>
      <w:r w:rsidR="00896F36">
        <w:rPr>
          <w:rFonts w:ascii="Times New Roman" w:hAnsi="Times New Roman" w:cs="Times New Roman"/>
          <w:sz w:val="24"/>
          <w:szCs w:val="24"/>
        </w:rPr>
        <w:t xml:space="preserve">to let </w:t>
      </w:r>
      <w:proofErr w:type="gramStart"/>
      <w:r w:rsidR="00896F36">
        <w:rPr>
          <w:rFonts w:ascii="Times New Roman" w:hAnsi="Times New Roman" w:cs="Times New Roman"/>
          <w:sz w:val="24"/>
          <w:szCs w:val="24"/>
        </w:rPr>
        <w:t>himself</w:t>
      </w:r>
      <w:proofErr w:type="gramEnd"/>
      <w:r w:rsidR="00896F36">
        <w:rPr>
          <w:rFonts w:ascii="Times New Roman" w:hAnsi="Times New Roman" w:cs="Times New Roman"/>
          <w:sz w:val="24"/>
          <w:szCs w:val="24"/>
        </w:rPr>
        <w:t xml:space="preserve"> mess up. He rea</w:t>
      </w:r>
      <w:r>
        <w:rPr>
          <w:rFonts w:ascii="Times New Roman" w:hAnsi="Times New Roman" w:cs="Times New Roman"/>
          <w:sz w:val="24"/>
          <w:szCs w:val="24"/>
        </w:rPr>
        <w:t>died his sword.</w:t>
      </w:r>
      <w:r w:rsidR="00896F36">
        <w:rPr>
          <w:rFonts w:ascii="Times New Roman" w:hAnsi="Times New Roman" w:cs="Times New Roman"/>
          <w:sz w:val="24"/>
          <w:szCs w:val="24"/>
        </w:rPr>
        <w:t xml:space="preserve"> Then… he charged. </w:t>
      </w:r>
      <w:proofErr w:type="gramStart"/>
      <w:r w:rsidR="00896F36">
        <w:rPr>
          <w:rFonts w:ascii="Times New Roman" w:hAnsi="Times New Roman" w:cs="Times New Roman"/>
          <w:sz w:val="24"/>
          <w:szCs w:val="24"/>
        </w:rPr>
        <w:t>Sprinting forward at great speed.</w:t>
      </w:r>
      <w:proofErr w:type="gramEnd"/>
      <w:r w:rsidR="00896F36">
        <w:rPr>
          <w:rFonts w:ascii="Times New Roman" w:hAnsi="Times New Roman" w:cs="Times New Roman"/>
          <w:sz w:val="24"/>
          <w:szCs w:val="24"/>
        </w:rPr>
        <w:t xml:space="preserve"> He had to reach her before she noticed him, but then again, even if she did notice, </w:t>
      </w:r>
      <w:proofErr w:type="spellStart"/>
      <w:r w:rsidR="00896F36">
        <w:rPr>
          <w:rFonts w:ascii="Times New Roman" w:hAnsi="Times New Roman" w:cs="Times New Roman"/>
          <w:sz w:val="24"/>
          <w:szCs w:val="24"/>
        </w:rPr>
        <w:t>Koroko</w:t>
      </w:r>
      <w:proofErr w:type="spellEnd"/>
      <w:r w:rsidR="00896F36">
        <w:rPr>
          <w:rFonts w:ascii="Times New Roman" w:hAnsi="Times New Roman" w:cs="Times New Roman"/>
          <w:sz w:val="24"/>
          <w:szCs w:val="24"/>
        </w:rPr>
        <w:t xml:space="preserve"> was moving to fast for her to do anything.</w:t>
      </w:r>
    </w:p>
    <w:p w:rsidR="00896F36" w:rsidRDefault="00896F36" w:rsidP="00FC2270">
      <w:pPr>
        <w:rPr>
          <w:rFonts w:ascii="Times New Roman" w:hAnsi="Times New Roman" w:cs="Times New Roman"/>
          <w:sz w:val="24"/>
          <w:szCs w:val="24"/>
        </w:rPr>
      </w:pPr>
    </w:p>
    <w:p w:rsidR="00896F36" w:rsidRDefault="00896F36" w:rsidP="00FC2270">
      <w:pPr>
        <w:rPr>
          <w:rFonts w:ascii="Times New Roman" w:hAnsi="Times New Roman" w:cs="Times New Roman"/>
          <w:sz w:val="24"/>
          <w:szCs w:val="24"/>
        </w:rPr>
      </w:pPr>
      <w:r>
        <w:rPr>
          <w:rFonts w:ascii="Times New Roman" w:hAnsi="Times New Roman" w:cs="Times New Roman"/>
          <w:sz w:val="24"/>
          <w:szCs w:val="24"/>
        </w:rPr>
        <w:t xml:space="preserve">He had not been far from the girl and Baas so it only took a few seconds to reach them.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lifted his sword to strike.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didn’t see him. They had been talking to each other. However, something got Baas’ attention. It was the scream of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her from the distance.</w:t>
      </w:r>
    </w:p>
    <w:p w:rsidR="00896F36" w:rsidRDefault="00896F36" w:rsidP="00FC2270">
      <w:pPr>
        <w:rPr>
          <w:rFonts w:ascii="Times New Roman" w:hAnsi="Times New Roman" w:cs="Times New Roman"/>
          <w:sz w:val="24"/>
          <w:szCs w:val="24"/>
        </w:rPr>
      </w:pPr>
    </w:p>
    <w:p w:rsidR="00896F36" w:rsidRDefault="00896F36" w:rsidP="00FC2270">
      <w:pPr>
        <w:rPr>
          <w:rFonts w:ascii="Times New Roman" w:hAnsi="Times New Roman" w:cs="Times New Roman"/>
          <w:sz w:val="24"/>
          <w:szCs w:val="24"/>
        </w:rPr>
      </w:pPr>
      <w:r>
        <w:rPr>
          <w:rFonts w:ascii="Times New Roman" w:hAnsi="Times New Roman" w:cs="Times New Roman"/>
          <w:sz w:val="24"/>
          <w:szCs w:val="24"/>
        </w:rPr>
        <w:t xml:space="preserve">“NO!” she called trying to stop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with her voice from across the river. It wasn’t enough to stop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but it did give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the notice.  They both turned to see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coming toward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his sword raised. </w:t>
      </w:r>
      <w:proofErr w:type="spellStart"/>
      <w:proofErr w:type="gram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heartbeat </w:t>
      </w:r>
      <w:proofErr w:type="spellStart"/>
      <w:r>
        <w:rPr>
          <w:rFonts w:ascii="Times New Roman" w:hAnsi="Times New Roman" w:cs="Times New Roman"/>
          <w:sz w:val="24"/>
          <w:szCs w:val="24"/>
        </w:rPr>
        <w:t>quicked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There was no time to act. No time to do defend, attack, or do anything. She had not seen the man at all and now his sword was coming in striking range. Seeing the blade coming down toward her, her body reacted. She looked down, closed her eyes, and covered her head with her arms. Such a defensive position was useless against a sword, but her body did what it could to protect her. Still, she knew the sword was </w:t>
      </w:r>
      <w:proofErr w:type="gramStart"/>
      <w:r>
        <w:rPr>
          <w:rFonts w:ascii="Times New Roman" w:hAnsi="Times New Roman" w:cs="Times New Roman"/>
          <w:sz w:val="24"/>
          <w:szCs w:val="24"/>
        </w:rPr>
        <w:t>coming,</w:t>
      </w:r>
      <w:proofErr w:type="gramEnd"/>
      <w:r>
        <w:rPr>
          <w:rFonts w:ascii="Times New Roman" w:hAnsi="Times New Roman" w:cs="Times New Roman"/>
          <w:sz w:val="24"/>
          <w:szCs w:val="24"/>
        </w:rPr>
        <w:t xml:space="preserve"> it was only a matter of time.</w:t>
      </w:r>
    </w:p>
    <w:p w:rsidR="00896F36" w:rsidRDefault="00896F36" w:rsidP="00FC2270">
      <w:pPr>
        <w:rPr>
          <w:rFonts w:ascii="Times New Roman" w:hAnsi="Times New Roman" w:cs="Times New Roman"/>
          <w:sz w:val="24"/>
          <w:szCs w:val="24"/>
        </w:rPr>
      </w:pPr>
    </w:p>
    <w:p w:rsidR="00896F36" w:rsidRDefault="005C704C" w:rsidP="00FC227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5C704C" w:rsidRDefault="005C704C" w:rsidP="00FC2270">
      <w:pPr>
        <w:rPr>
          <w:rFonts w:ascii="Times New Roman" w:hAnsi="Times New Roman" w:cs="Times New Roman"/>
          <w:sz w:val="24"/>
          <w:szCs w:val="24"/>
        </w:rPr>
      </w:pPr>
    </w:p>
    <w:p w:rsidR="005C704C" w:rsidRDefault="005C704C" w:rsidP="00FC2270">
      <w:pPr>
        <w:rPr>
          <w:rFonts w:ascii="Times New Roman" w:hAnsi="Times New Roman" w:cs="Times New Roman"/>
          <w:sz w:val="24"/>
          <w:szCs w:val="24"/>
        </w:rPr>
      </w:pPr>
      <w:r>
        <w:rPr>
          <w:rFonts w:ascii="Times New Roman" w:hAnsi="Times New Roman" w:cs="Times New Roman"/>
          <w:sz w:val="24"/>
          <w:szCs w:val="24"/>
        </w:rPr>
        <w:t xml:space="preserve">She waited a second.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Another second.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w:t>
      </w:r>
      <w:r w:rsidR="00BD3FC7">
        <w:rPr>
          <w:rFonts w:ascii="Times New Roman" w:hAnsi="Times New Roman" w:cs="Times New Roman"/>
          <w:sz w:val="24"/>
          <w:szCs w:val="24"/>
        </w:rPr>
        <w:t>till nothing.</w:t>
      </w:r>
      <w:proofErr w:type="gramEnd"/>
      <w:r w:rsidR="00BD3FC7">
        <w:rPr>
          <w:rFonts w:ascii="Times New Roman" w:hAnsi="Times New Roman" w:cs="Times New Roman"/>
          <w:sz w:val="24"/>
          <w:szCs w:val="24"/>
        </w:rPr>
        <w:t xml:space="preserve"> What had happened? </w:t>
      </w:r>
      <w:proofErr w:type="spellStart"/>
      <w:r w:rsidR="00BD3FC7">
        <w:rPr>
          <w:rFonts w:ascii="Times New Roman" w:hAnsi="Times New Roman" w:cs="Times New Roman"/>
          <w:sz w:val="24"/>
          <w:szCs w:val="24"/>
        </w:rPr>
        <w:t>Vatti</w:t>
      </w:r>
      <w:proofErr w:type="spellEnd"/>
      <w:r w:rsidR="00BD3FC7">
        <w:rPr>
          <w:rFonts w:ascii="Times New Roman" w:hAnsi="Times New Roman" w:cs="Times New Roman"/>
          <w:sz w:val="24"/>
          <w:szCs w:val="24"/>
        </w:rPr>
        <w:t xml:space="preserve"> lifted her head from her arms at where </w:t>
      </w:r>
      <w:proofErr w:type="spellStart"/>
      <w:r w:rsidR="00BD3FC7">
        <w:rPr>
          <w:rFonts w:ascii="Times New Roman" w:hAnsi="Times New Roman" w:cs="Times New Roman"/>
          <w:sz w:val="24"/>
          <w:szCs w:val="24"/>
        </w:rPr>
        <w:t>Koroko</w:t>
      </w:r>
      <w:proofErr w:type="spellEnd"/>
      <w:r w:rsidR="00BD3FC7">
        <w:rPr>
          <w:rFonts w:ascii="Times New Roman" w:hAnsi="Times New Roman" w:cs="Times New Roman"/>
          <w:sz w:val="24"/>
          <w:szCs w:val="24"/>
        </w:rPr>
        <w:t xml:space="preserve"> had been coming from. There was a figure standing over her, his sword clashed with </w:t>
      </w:r>
      <w:proofErr w:type="spellStart"/>
      <w:r w:rsidR="00BD3FC7">
        <w:rPr>
          <w:rFonts w:ascii="Times New Roman" w:hAnsi="Times New Roman" w:cs="Times New Roman"/>
          <w:sz w:val="24"/>
          <w:szCs w:val="24"/>
        </w:rPr>
        <w:t>Koroko’s</w:t>
      </w:r>
      <w:proofErr w:type="spellEnd"/>
      <w:r w:rsidR="00BD3FC7">
        <w:rPr>
          <w:rFonts w:ascii="Times New Roman" w:hAnsi="Times New Roman" w:cs="Times New Roman"/>
          <w:sz w:val="24"/>
          <w:szCs w:val="24"/>
        </w:rPr>
        <w:t xml:space="preserve">. It was hard to make him out with his figure </w:t>
      </w:r>
      <w:proofErr w:type="spellStart"/>
      <w:r w:rsidR="00BD3FC7">
        <w:rPr>
          <w:rFonts w:ascii="Times New Roman" w:hAnsi="Times New Roman" w:cs="Times New Roman"/>
          <w:sz w:val="24"/>
          <w:szCs w:val="24"/>
        </w:rPr>
        <w:t>inbetween</w:t>
      </w:r>
      <w:proofErr w:type="spellEnd"/>
      <w:r w:rsidR="00BD3FC7">
        <w:rPr>
          <w:rFonts w:ascii="Times New Roman" w:hAnsi="Times New Roman" w:cs="Times New Roman"/>
          <w:sz w:val="24"/>
          <w:szCs w:val="24"/>
        </w:rPr>
        <w:t xml:space="preserve"> </w:t>
      </w:r>
      <w:proofErr w:type="spellStart"/>
      <w:r w:rsidR="00BD3FC7">
        <w:rPr>
          <w:rFonts w:ascii="Times New Roman" w:hAnsi="Times New Roman" w:cs="Times New Roman"/>
          <w:sz w:val="24"/>
          <w:szCs w:val="24"/>
        </w:rPr>
        <w:t>Vatti</w:t>
      </w:r>
      <w:proofErr w:type="spellEnd"/>
      <w:r w:rsidR="00BD3FC7">
        <w:rPr>
          <w:rFonts w:ascii="Times New Roman" w:hAnsi="Times New Roman" w:cs="Times New Roman"/>
          <w:sz w:val="24"/>
          <w:szCs w:val="24"/>
        </w:rPr>
        <w:t xml:space="preserve"> and the sun, but </w:t>
      </w:r>
      <w:proofErr w:type="spellStart"/>
      <w:r w:rsidR="00BD3FC7">
        <w:rPr>
          <w:rFonts w:ascii="Times New Roman" w:hAnsi="Times New Roman" w:cs="Times New Roman"/>
          <w:sz w:val="24"/>
          <w:szCs w:val="24"/>
        </w:rPr>
        <w:t>Vatti</w:t>
      </w:r>
      <w:proofErr w:type="spellEnd"/>
      <w:r w:rsidR="00BD3FC7">
        <w:rPr>
          <w:rFonts w:ascii="Times New Roman" w:hAnsi="Times New Roman" w:cs="Times New Roman"/>
          <w:sz w:val="24"/>
          <w:szCs w:val="24"/>
        </w:rPr>
        <w:t xml:space="preserve"> knew who it was. </w:t>
      </w:r>
      <w:proofErr w:type="gramStart"/>
      <w:r w:rsidR="00BD3FC7">
        <w:rPr>
          <w:rFonts w:ascii="Times New Roman" w:hAnsi="Times New Roman" w:cs="Times New Roman"/>
          <w:sz w:val="24"/>
          <w:szCs w:val="24"/>
        </w:rPr>
        <w:t xml:space="preserve">As a cloud covered the sun </w:t>
      </w:r>
      <w:r w:rsidR="0090355D">
        <w:rPr>
          <w:rFonts w:ascii="Times New Roman" w:hAnsi="Times New Roman" w:cs="Times New Roman"/>
          <w:sz w:val="24"/>
          <w:szCs w:val="24"/>
        </w:rPr>
        <w:t>making the figure easier to see.</w:t>
      </w:r>
      <w:proofErr w:type="gramEnd"/>
      <w:r w:rsidR="0090355D">
        <w:rPr>
          <w:rFonts w:ascii="Times New Roman" w:hAnsi="Times New Roman" w:cs="Times New Roman"/>
          <w:sz w:val="24"/>
          <w:szCs w:val="24"/>
        </w:rPr>
        <w:t xml:space="preserve"> </w:t>
      </w:r>
      <w:proofErr w:type="gramStart"/>
      <w:r w:rsidR="0090355D">
        <w:rPr>
          <w:rFonts w:ascii="Times New Roman" w:hAnsi="Times New Roman" w:cs="Times New Roman"/>
          <w:sz w:val="24"/>
          <w:szCs w:val="24"/>
        </w:rPr>
        <w:t>His stance wide, his shield still on his back, his clashed short sword in his right hand.</w:t>
      </w:r>
      <w:proofErr w:type="gramEnd"/>
      <w:r w:rsidR="00BD3FC7">
        <w:rPr>
          <w:rFonts w:ascii="Times New Roman" w:hAnsi="Times New Roman" w:cs="Times New Roman"/>
          <w:sz w:val="24"/>
          <w:szCs w:val="24"/>
        </w:rPr>
        <w:t xml:space="preserve"> </w:t>
      </w:r>
      <w:proofErr w:type="spellStart"/>
      <w:r w:rsidR="00BD3FC7">
        <w:rPr>
          <w:rFonts w:ascii="Times New Roman" w:hAnsi="Times New Roman" w:cs="Times New Roman"/>
          <w:sz w:val="24"/>
          <w:szCs w:val="24"/>
        </w:rPr>
        <w:t>Vatti</w:t>
      </w:r>
      <w:proofErr w:type="spellEnd"/>
      <w:r w:rsidR="00BD3FC7">
        <w:rPr>
          <w:rFonts w:ascii="Times New Roman" w:hAnsi="Times New Roman" w:cs="Times New Roman"/>
          <w:sz w:val="24"/>
          <w:szCs w:val="24"/>
        </w:rPr>
        <w:t xml:space="preserve"> spoke his name in shock.</w:t>
      </w:r>
    </w:p>
    <w:p w:rsidR="00BD3FC7" w:rsidRDefault="00BD3FC7" w:rsidP="00FC2270">
      <w:pPr>
        <w:rPr>
          <w:rFonts w:ascii="Times New Roman" w:hAnsi="Times New Roman" w:cs="Times New Roman"/>
          <w:sz w:val="24"/>
          <w:szCs w:val="24"/>
        </w:rPr>
      </w:pPr>
    </w:p>
    <w:p w:rsidR="00BD3FC7" w:rsidRDefault="00BD3FC7" w:rsidP="00FC2270">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p>
    <w:p w:rsidR="00BD3FC7" w:rsidRDefault="00BD3FC7" w:rsidP="00FC2270">
      <w:pPr>
        <w:rPr>
          <w:rFonts w:ascii="Times New Roman" w:hAnsi="Times New Roman" w:cs="Times New Roman"/>
          <w:sz w:val="24"/>
          <w:szCs w:val="24"/>
        </w:rPr>
      </w:pPr>
    </w:p>
    <w:p w:rsidR="00BD3FC7" w:rsidRDefault="00BD3FC7" w:rsidP="00FC2270">
      <w:pPr>
        <w:rPr>
          <w:rFonts w:ascii="Times New Roman" w:hAnsi="Times New Roman" w:cs="Times New Roman"/>
          <w:sz w:val="24"/>
          <w:szCs w:val="24"/>
        </w:rPr>
      </w:pPr>
      <w:r>
        <w:rPr>
          <w:rFonts w:ascii="Times New Roman" w:hAnsi="Times New Roman" w:cs="Times New Roman"/>
          <w:sz w:val="24"/>
          <w:szCs w:val="24"/>
        </w:rPr>
        <w:t xml:space="preserve">Baas held his position, though he was struggling.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was strong and had put a lot of force into his attack, but Baas wouldn’t let up. He kept his sword pressed up against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All the while,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himself was shocked. After a couple of seconds to take in what had happened, he spoke.</w:t>
      </w:r>
    </w:p>
    <w:p w:rsidR="00BD3FC7" w:rsidRDefault="00BD3FC7" w:rsidP="00FC2270">
      <w:pPr>
        <w:rPr>
          <w:rFonts w:ascii="Times New Roman" w:hAnsi="Times New Roman" w:cs="Times New Roman"/>
          <w:sz w:val="24"/>
          <w:szCs w:val="24"/>
        </w:rPr>
      </w:pPr>
    </w:p>
    <w:p w:rsidR="00BD3FC7" w:rsidRDefault="00BD3FC7" w:rsidP="00FC2270">
      <w:pPr>
        <w:rPr>
          <w:rFonts w:ascii="Times New Roman" w:hAnsi="Times New Roman" w:cs="Times New Roman"/>
          <w:sz w:val="24"/>
          <w:szCs w:val="24"/>
        </w:rPr>
      </w:pPr>
      <w:r>
        <w:rPr>
          <w:rFonts w:ascii="Times New Roman" w:hAnsi="Times New Roman" w:cs="Times New Roman"/>
          <w:sz w:val="24"/>
          <w:szCs w:val="24"/>
        </w:rPr>
        <w:t>“What are you doing Baas?”</w:t>
      </w:r>
    </w:p>
    <w:p w:rsidR="00961AB3" w:rsidRDefault="00961AB3" w:rsidP="00FC2270">
      <w:pPr>
        <w:rPr>
          <w:rFonts w:ascii="Times New Roman" w:hAnsi="Times New Roman" w:cs="Times New Roman"/>
          <w:sz w:val="24"/>
          <w:szCs w:val="24"/>
        </w:rPr>
      </w:pPr>
    </w:p>
    <w:p w:rsidR="00961AB3" w:rsidRDefault="00961AB3" w:rsidP="00FC2270">
      <w:pPr>
        <w:rPr>
          <w:rFonts w:ascii="Times New Roman" w:hAnsi="Times New Roman" w:cs="Times New Roman"/>
          <w:sz w:val="24"/>
          <w:szCs w:val="24"/>
        </w:rPr>
      </w:pPr>
      <w:r>
        <w:rPr>
          <w:rFonts w:ascii="Times New Roman" w:hAnsi="Times New Roman" w:cs="Times New Roman"/>
          <w:sz w:val="24"/>
          <w:szCs w:val="24"/>
        </w:rPr>
        <w:t xml:space="preserve">Baas was about to answer, but before he could, he noticed something.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pupils had slightly looked past Baas. He had glanced at something across the river.</w:t>
      </w:r>
    </w:p>
    <w:p w:rsidR="00961AB3" w:rsidRDefault="00961AB3" w:rsidP="00FC2270">
      <w:pPr>
        <w:rPr>
          <w:rFonts w:ascii="Times New Roman" w:hAnsi="Times New Roman" w:cs="Times New Roman"/>
          <w:sz w:val="24"/>
          <w:szCs w:val="24"/>
        </w:rPr>
      </w:pPr>
    </w:p>
    <w:p w:rsidR="00961AB3" w:rsidRDefault="00DC630F" w:rsidP="00FC2270">
      <w:pPr>
        <w:rPr>
          <w:rFonts w:ascii="Times New Roman" w:hAnsi="Times New Roman" w:cs="Times New Roman"/>
          <w:sz w:val="24"/>
          <w:szCs w:val="24"/>
        </w:rPr>
      </w:pPr>
      <w:r>
        <w:rPr>
          <w:rFonts w:ascii="Times New Roman" w:hAnsi="Times New Roman" w:cs="Times New Roman"/>
          <w:sz w:val="24"/>
          <w:szCs w:val="24"/>
        </w:rPr>
        <w:t xml:space="preserve">Pandora was shocked. She had anticipated that something might happen, but not that Baas would interfere. It was enough to make her question whether or not to fire her bow, however, not enough to completely stop her. Her target already locked, she let go of the arrow. As she did,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did her best to try and reach her. Again she screamed to try and stop Pandora vocally, but was too late. The arrow was in the air and headed toward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DC630F" w:rsidRDefault="00DC630F" w:rsidP="00FC2270">
      <w:pPr>
        <w:rPr>
          <w:rFonts w:ascii="Times New Roman" w:hAnsi="Times New Roman" w:cs="Times New Roman"/>
          <w:sz w:val="24"/>
          <w:szCs w:val="24"/>
        </w:rPr>
      </w:pPr>
    </w:p>
    <w:p w:rsidR="00DC630F" w:rsidRDefault="0090355D" w:rsidP="00FC2270">
      <w:pPr>
        <w:rPr>
          <w:rFonts w:ascii="Times New Roman" w:hAnsi="Times New Roman" w:cs="Times New Roman"/>
          <w:sz w:val="24"/>
          <w:szCs w:val="24"/>
        </w:rPr>
      </w:pPr>
      <w:proofErr w:type="gramStart"/>
      <w:r>
        <w:rPr>
          <w:rFonts w:ascii="Times New Roman" w:hAnsi="Times New Roman" w:cs="Times New Roman"/>
          <w:sz w:val="24"/>
          <w:szCs w:val="24"/>
        </w:rPr>
        <w:t xml:space="preserve">Baas turned upon hearing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scream.</w:t>
      </w:r>
      <w:proofErr w:type="gramEnd"/>
      <w:r>
        <w:rPr>
          <w:rFonts w:ascii="Times New Roman" w:hAnsi="Times New Roman" w:cs="Times New Roman"/>
          <w:sz w:val="24"/>
          <w:szCs w:val="24"/>
        </w:rPr>
        <w:t xml:space="preserve"> Time seemed to slow as the arrow came toward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He had time to calculate. Analysis, it’s what they had trained him to do best at the Center. There was no way he could simply move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out of the way. </w:t>
      </w:r>
      <w:r w:rsidR="006D5A5B">
        <w:rPr>
          <w:rFonts w:ascii="Times New Roman" w:hAnsi="Times New Roman" w:cs="Times New Roman"/>
          <w:sz w:val="24"/>
          <w:szCs w:val="24"/>
        </w:rPr>
        <w:t>He could see when the arrow would hit her. He would make sure it would. Timing the movement, waiting for the arrow to be in position, Baas lifted his left leg and spun on his right</w:t>
      </w:r>
      <w:r w:rsidR="0094024B">
        <w:rPr>
          <w:rFonts w:ascii="Times New Roman" w:hAnsi="Times New Roman" w:cs="Times New Roman"/>
          <w:sz w:val="24"/>
          <w:szCs w:val="24"/>
        </w:rPr>
        <w:t xml:space="preserve">. The resulting spin caused his sword to push up against </w:t>
      </w:r>
      <w:proofErr w:type="spellStart"/>
      <w:r w:rsidR="0094024B">
        <w:rPr>
          <w:rFonts w:ascii="Times New Roman" w:hAnsi="Times New Roman" w:cs="Times New Roman"/>
          <w:sz w:val="24"/>
          <w:szCs w:val="24"/>
        </w:rPr>
        <w:t>Koroko’s</w:t>
      </w:r>
      <w:proofErr w:type="spellEnd"/>
      <w:r w:rsidR="0094024B">
        <w:rPr>
          <w:rFonts w:ascii="Times New Roman" w:hAnsi="Times New Roman" w:cs="Times New Roman"/>
          <w:sz w:val="24"/>
          <w:szCs w:val="24"/>
        </w:rPr>
        <w:t xml:space="preserve"> and make the </w:t>
      </w:r>
      <w:proofErr w:type="gramStart"/>
      <w:r w:rsidR="0094024B">
        <w:rPr>
          <w:rFonts w:ascii="Times New Roman" w:hAnsi="Times New Roman" w:cs="Times New Roman"/>
          <w:sz w:val="24"/>
          <w:szCs w:val="24"/>
        </w:rPr>
        <w:t>Near</w:t>
      </w:r>
      <w:proofErr w:type="gramEnd"/>
      <w:r w:rsidR="0094024B">
        <w:rPr>
          <w:rFonts w:ascii="Times New Roman" w:hAnsi="Times New Roman" w:cs="Times New Roman"/>
          <w:sz w:val="24"/>
          <w:szCs w:val="24"/>
        </w:rPr>
        <w:t xml:space="preserve"> jump back. Baas’ left leg now extended, his foot when barely over </w:t>
      </w:r>
      <w:proofErr w:type="spellStart"/>
      <w:r w:rsidR="0094024B">
        <w:rPr>
          <w:rFonts w:ascii="Times New Roman" w:hAnsi="Times New Roman" w:cs="Times New Roman"/>
          <w:sz w:val="24"/>
          <w:szCs w:val="24"/>
        </w:rPr>
        <w:t>Vatti’s</w:t>
      </w:r>
      <w:proofErr w:type="spellEnd"/>
      <w:r w:rsidR="0094024B">
        <w:rPr>
          <w:rFonts w:ascii="Times New Roman" w:hAnsi="Times New Roman" w:cs="Times New Roman"/>
          <w:sz w:val="24"/>
          <w:szCs w:val="24"/>
        </w:rPr>
        <w:t xml:space="preserve"> head, heel first, and intercepted the arrow. Should Baas have </w:t>
      </w:r>
      <w:proofErr w:type="gramStart"/>
      <w:r w:rsidR="0094024B">
        <w:rPr>
          <w:rFonts w:ascii="Times New Roman" w:hAnsi="Times New Roman" w:cs="Times New Roman"/>
          <w:sz w:val="24"/>
          <w:szCs w:val="24"/>
        </w:rPr>
        <w:t>come</w:t>
      </w:r>
      <w:proofErr w:type="gramEnd"/>
      <w:r w:rsidR="00E001C7">
        <w:rPr>
          <w:rFonts w:ascii="Times New Roman" w:hAnsi="Times New Roman" w:cs="Times New Roman"/>
          <w:sz w:val="24"/>
          <w:szCs w:val="24"/>
        </w:rPr>
        <w:t xml:space="preserve"> front of the arrow, it would have pierced his shoelace feet. Thus, he had decided to intercept it from the side. Like a ball in the air, Baas kicked the arrow away just before it reached </w:t>
      </w:r>
      <w:proofErr w:type="spellStart"/>
      <w:r w:rsidR="00E001C7">
        <w:rPr>
          <w:rFonts w:ascii="Times New Roman" w:hAnsi="Times New Roman" w:cs="Times New Roman"/>
          <w:sz w:val="24"/>
          <w:szCs w:val="24"/>
        </w:rPr>
        <w:t>Vatti’s</w:t>
      </w:r>
      <w:proofErr w:type="spellEnd"/>
      <w:r w:rsidR="00E001C7">
        <w:rPr>
          <w:rFonts w:ascii="Times New Roman" w:hAnsi="Times New Roman" w:cs="Times New Roman"/>
          <w:sz w:val="24"/>
          <w:szCs w:val="24"/>
        </w:rPr>
        <w:t xml:space="preserve"> face. The resulting blow broke the arrow in half and sent the pieces flying to the left. Baas ended his spins and put his sword in a horizontal stance in front of his face. </w:t>
      </w:r>
      <w:proofErr w:type="gramStart"/>
      <w:r w:rsidR="00E001C7">
        <w:rPr>
          <w:rFonts w:ascii="Times New Roman" w:hAnsi="Times New Roman" w:cs="Times New Roman"/>
          <w:sz w:val="24"/>
          <w:szCs w:val="24"/>
        </w:rPr>
        <w:t>Baas</w:t>
      </w:r>
      <w:proofErr w:type="gramEnd"/>
      <w:r w:rsidR="00E001C7">
        <w:rPr>
          <w:rFonts w:ascii="Times New Roman" w:hAnsi="Times New Roman" w:cs="Times New Roman"/>
          <w:sz w:val="24"/>
          <w:szCs w:val="24"/>
        </w:rPr>
        <w:t xml:space="preserve"> spoke as seriously as he could.</w:t>
      </w:r>
    </w:p>
    <w:p w:rsidR="00E001C7" w:rsidRDefault="00E001C7" w:rsidP="00FC2270">
      <w:pPr>
        <w:rPr>
          <w:rFonts w:ascii="Times New Roman" w:hAnsi="Times New Roman" w:cs="Times New Roman"/>
          <w:sz w:val="24"/>
          <w:szCs w:val="24"/>
        </w:rPr>
      </w:pPr>
    </w:p>
    <w:p w:rsidR="00E001C7" w:rsidRDefault="00E001C7" w:rsidP="00FC2270">
      <w:pPr>
        <w:rPr>
          <w:rFonts w:ascii="Times New Roman" w:hAnsi="Times New Roman" w:cs="Times New Roman"/>
          <w:sz w:val="24"/>
          <w:szCs w:val="24"/>
        </w:rPr>
      </w:pPr>
      <w:r>
        <w:rPr>
          <w:rFonts w:ascii="Times New Roman" w:hAnsi="Times New Roman" w:cs="Times New Roman"/>
          <w:sz w:val="24"/>
          <w:szCs w:val="24"/>
        </w:rPr>
        <w:t xml:space="preserve">“No </w:t>
      </w:r>
      <w:r w:rsidR="00CB6F1A">
        <w:rPr>
          <w:rFonts w:ascii="Times New Roman" w:hAnsi="Times New Roman" w:cs="Times New Roman"/>
          <w:sz w:val="24"/>
          <w:szCs w:val="24"/>
        </w:rPr>
        <w:t>on is touching her!</w:t>
      </w:r>
      <w:r>
        <w:rPr>
          <w:rFonts w:ascii="Times New Roman" w:hAnsi="Times New Roman" w:cs="Times New Roman"/>
          <w:sz w:val="24"/>
          <w:szCs w:val="24"/>
        </w:rPr>
        <w:t>”</w:t>
      </w:r>
    </w:p>
    <w:p w:rsidR="00E001C7" w:rsidRDefault="00E001C7" w:rsidP="00FC2270">
      <w:pPr>
        <w:rPr>
          <w:rFonts w:ascii="Times New Roman" w:hAnsi="Times New Roman" w:cs="Times New Roman"/>
          <w:sz w:val="24"/>
          <w:szCs w:val="24"/>
        </w:rPr>
      </w:pPr>
    </w:p>
    <w:p w:rsidR="00E001C7" w:rsidRDefault="00CB6F1A" w:rsidP="00FC2270">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turned away from the river and backed to Baas. What had just happened? She knew Baas had blocked the incoming attacks, but how? </w:t>
      </w:r>
      <w:proofErr w:type="gramStart"/>
      <w:r>
        <w:rPr>
          <w:rFonts w:ascii="Times New Roman" w:hAnsi="Times New Roman" w:cs="Times New Roman"/>
          <w:sz w:val="24"/>
          <w:szCs w:val="24"/>
        </w:rPr>
        <w:t>Such speed.</w:t>
      </w:r>
      <w:proofErr w:type="gramEnd"/>
      <w:r>
        <w:rPr>
          <w:rFonts w:ascii="Times New Roman" w:hAnsi="Times New Roman" w:cs="Times New Roman"/>
          <w:sz w:val="24"/>
          <w:szCs w:val="24"/>
        </w:rPr>
        <w:t xml:space="preserve"> He had not been moving this way when she had been fighting him. There was no way he had been holding back that whole time. Yet somehow, his speed and reflexes were much faster than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D165EA" w:rsidRDefault="00D165EA" w:rsidP="00FC2270">
      <w:pPr>
        <w:rPr>
          <w:rFonts w:ascii="Times New Roman" w:hAnsi="Times New Roman" w:cs="Times New Roman"/>
          <w:sz w:val="24"/>
          <w:szCs w:val="24"/>
        </w:rPr>
      </w:pPr>
    </w:p>
    <w:p w:rsidR="00D165EA" w:rsidRDefault="00D165EA" w:rsidP="00D165EA">
      <w:pPr>
        <w:rPr>
          <w:rFonts w:ascii="Times New Roman" w:hAnsi="Times New Roman" w:cs="Times New Roman"/>
          <w:sz w:val="24"/>
          <w:szCs w:val="24"/>
        </w:rPr>
      </w:pPr>
      <w:proofErr w:type="spellStart"/>
      <w:r>
        <w:rPr>
          <w:rFonts w:ascii="Times New Roman" w:hAnsi="Times New Roman" w:cs="Times New Roman"/>
          <w:sz w:val="24"/>
          <w:szCs w:val="24"/>
        </w:rPr>
        <w:lastRenderedPageBreak/>
        <w:t>Koroko</w:t>
      </w:r>
      <w:proofErr w:type="spellEnd"/>
      <w:r>
        <w:rPr>
          <w:rFonts w:ascii="Times New Roman" w:hAnsi="Times New Roman" w:cs="Times New Roman"/>
          <w:sz w:val="24"/>
          <w:szCs w:val="24"/>
        </w:rPr>
        <w:t xml:space="preserve"> stared into Baas’ eyes and saw fury. Baas had been serious.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didn’t know why, but Baas wanted to protect this girl</w:t>
      </w:r>
      <w:r w:rsidR="004F7418">
        <w:rPr>
          <w:rFonts w:ascii="Times New Roman" w:hAnsi="Times New Roman" w:cs="Times New Roman"/>
          <w:sz w:val="24"/>
          <w:szCs w:val="24"/>
        </w:rPr>
        <w:t>.</w:t>
      </w:r>
    </w:p>
    <w:p w:rsidR="004F7418" w:rsidRDefault="004F7418" w:rsidP="00D165EA">
      <w:pPr>
        <w:rPr>
          <w:rFonts w:ascii="Times New Roman" w:hAnsi="Times New Roman" w:cs="Times New Roman"/>
          <w:sz w:val="24"/>
          <w:szCs w:val="24"/>
        </w:rPr>
      </w:pPr>
    </w:p>
    <w:p w:rsidR="004F7418" w:rsidRDefault="004F7418" w:rsidP="00D165EA">
      <w:pPr>
        <w:rPr>
          <w:rFonts w:ascii="Times New Roman" w:hAnsi="Times New Roman" w:cs="Times New Roman"/>
          <w:sz w:val="24"/>
          <w:szCs w:val="24"/>
        </w:rPr>
      </w:pPr>
      <w:r>
        <w:rPr>
          <w:rFonts w:ascii="Times New Roman" w:hAnsi="Times New Roman" w:cs="Times New Roman"/>
          <w:sz w:val="24"/>
          <w:szCs w:val="24"/>
        </w:rPr>
        <w:t>“Baas,” he said to him, “get out of the way.”</w:t>
      </w:r>
    </w:p>
    <w:p w:rsidR="004F7418" w:rsidRDefault="004F7418" w:rsidP="00D165EA">
      <w:pPr>
        <w:rPr>
          <w:rFonts w:ascii="Times New Roman" w:hAnsi="Times New Roman" w:cs="Times New Roman"/>
          <w:sz w:val="24"/>
          <w:szCs w:val="24"/>
        </w:rPr>
      </w:pPr>
    </w:p>
    <w:p w:rsidR="004F7418" w:rsidRDefault="004F7418" w:rsidP="00D165EA">
      <w:pPr>
        <w:rPr>
          <w:rFonts w:ascii="Times New Roman" w:hAnsi="Times New Roman" w:cs="Times New Roman"/>
          <w:sz w:val="24"/>
          <w:szCs w:val="24"/>
        </w:rPr>
      </w:pPr>
      <w:r>
        <w:rPr>
          <w:rFonts w:ascii="Times New Roman" w:hAnsi="Times New Roman" w:cs="Times New Roman"/>
          <w:sz w:val="24"/>
          <w:szCs w:val="24"/>
        </w:rPr>
        <w:t>Baas held his position with the look of an angry dog on his face.</w:t>
      </w:r>
    </w:p>
    <w:p w:rsidR="004F7418" w:rsidRDefault="004F7418" w:rsidP="00D165EA">
      <w:pPr>
        <w:rPr>
          <w:rFonts w:ascii="Times New Roman" w:hAnsi="Times New Roman" w:cs="Times New Roman"/>
          <w:sz w:val="24"/>
          <w:szCs w:val="24"/>
        </w:rPr>
      </w:pPr>
    </w:p>
    <w:p w:rsidR="004F7418" w:rsidRDefault="004F7418" w:rsidP="00D165EA">
      <w:pPr>
        <w:rPr>
          <w:rFonts w:ascii="Times New Roman" w:hAnsi="Times New Roman" w:cs="Times New Roman"/>
          <w:sz w:val="24"/>
          <w:szCs w:val="24"/>
        </w:rPr>
      </w:pPr>
      <w:r>
        <w:rPr>
          <w:rFonts w:ascii="Times New Roman" w:hAnsi="Times New Roman" w:cs="Times New Roman"/>
          <w:sz w:val="24"/>
          <w:szCs w:val="24"/>
        </w:rPr>
        <w:t xml:space="preserve">“Make me.”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the smart reply.</w:t>
      </w:r>
    </w:p>
    <w:p w:rsidR="004F7418" w:rsidRDefault="004F7418" w:rsidP="00D165EA">
      <w:pPr>
        <w:rPr>
          <w:rFonts w:ascii="Times New Roman" w:hAnsi="Times New Roman" w:cs="Times New Roman"/>
          <w:sz w:val="24"/>
          <w:szCs w:val="24"/>
        </w:rPr>
      </w:pPr>
    </w:p>
    <w:p w:rsidR="004F7418" w:rsidRDefault="007E3105" w:rsidP="00D165EA">
      <w:pPr>
        <w:rPr>
          <w:rFonts w:ascii="Times New Roman" w:hAnsi="Times New Roman" w:cs="Times New Roman"/>
          <w:sz w:val="24"/>
          <w:szCs w:val="24"/>
        </w:rPr>
      </w:pPr>
      <w:r>
        <w:rPr>
          <w:rFonts w:ascii="Times New Roman" w:hAnsi="Times New Roman" w:cs="Times New Roman"/>
          <w:sz w:val="24"/>
          <w:szCs w:val="24"/>
        </w:rPr>
        <w:t xml:space="preserve">This peaked on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ego. This little kid was getting smart with him? Still, maybe there was some way he could talk to him.</w:t>
      </w:r>
    </w:p>
    <w:p w:rsidR="007E3105" w:rsidRDefault="007E3105" w:rsidP="00D165EA">
      <w:pPr>
        <w:rPr>
          <w:rFonts w:ascii="Times New Roman" w:hAnsi="Times New Roman" w:cs="Times New Roman"/>
          <w:sz w:val="24"/>
          <w:szCs w:val="24"/>
        </w:rPr>
      </w:pPr>
    </w:p>
    <w:p w:rsidR="007E3105" w:rsidRDefault="007E3105" w:rsidP="00D165EA">
      <w:pPr>
        <w:rPr>
          <w:rFonts w:ascii="Times New Roman" w:hAnsi="Times New Roman" w:cs="Times New Roman"/>
          <w:sz w:val="24"/>
          <w:szCs w:val="24"/>
        </w:rPr>
      </w:pPr>
      <w:r>
        <w:rPr>
          <w:rFonts w:ascii="Times New Roman" w:hAnsi="Times New Roman" w:cs="Times New Roman"/>
          <w:sz w:val="24"/>
          <w:szCs w:val="24"/>
        </w:rPr>
        <w:t xml:space="preserve">“Look, kid, I don’t know what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of little crush you have on that girl, but this is a war. You’re supposed to kill the enemies when it comes to war. Now you can either help me, or get out of the way, but I’m killing that girl.”</w:t>
      </w:r>
    </w:p>
    <w:p w:rsidR="007E3105" w:rsidRDefault="007E3105" w:rsidP="00D165EA">
      <w:pPr>
        <w:rPr>
          <w:rFonts w:ascii="Times New Roman" w:hAnsi="Times New Roman" w:cs="Times New Roman"/>
          <w:sz w:val="24"/>
          <w:szCs w:val="24"/>
        </w:rPr>
      </w:pPr>
    </w:p>
    <w:p w:rsidR="007E3105" w:rsidRDefault="007E3105" w:rsidP="00D165EA">
      <w:pPr>
        <w:rPr>
          <w:rFonts w:ascii="Times New Roman" w:hAnsi="Times New Roman" w:cs="Times New Roman"/>
          <w:sz w:val="24"/>
          <w:szCs w:val="24"/>
        </w:rPr>
      </w:pPr>
      <w:r>
        <w:rPr>
          <w:rFonts w:ascii="Times New Roman" w:hAnsi="Times New Roman" w:cs="Times New Roman"/>
          <w:sz w:val="24"/>
          <w:szCs w:val="24"/>
        </w:rPr>
        <w:t xml:space="preserve">“No you’re not.” </w:t>
      </w:r>
      <w:proofErr w:type="gramStart"/>
      <w:r>
        <w:rPr>
          <w:rFonts w:ascii="Times New Roman" w:hAnsi="Times New Roman" w:cs="Times New Roman"/>
          <w:sz w:val="24"/>
          <w:szCs w:val="24"/>
        </w:rPr>
        <w:t>Baas snarled.</w:t>
      </w:r>
      <w:proofErr w:type="gramEnd"/>
      <w:r>
        <w:rPr>
          <w:rFonts w:ascii="Times New Roman" w:hAnsi="Times New Roman" w:cs="Times New Roman"/>
          <w:sz w:val="24"/>
          <w:szCs w:val="24"/>
        </w:rPr>
        <w:t xml:space="preserve"> “I don’t care what war you’re in, I’m ordering you not to.”</w:t>
      </w:r>
    </w:p>
    <w:p w:rsidR="007E3105" w:rsidRDefault="007E3105" w:rsidP="00D165EA">
      <w:pPr>
        <w:rPr>
          <w:rFonts w:ascii="Times New Roman" w:hAnsi="Times New Roman" w:cs="Times New Roman"/>
          <w:sz w:val="24"/>
          <w:szCs w:val="24"/>
        </w:rPr>
      </w:pPr>
    </w:p>
    <w:p w:rsidR="007E3105" w:rsidRDefault="007E3105" w:rsidP="00D165EA">
      <w:pPr>
        <w:rPr>
          <w:rFonts w:ascii="Times New Roman" w:hAnsi="Times New Roman" w:cs="Times New Roman"/>
          <w:sz w:val="24"/>
          <w:szCs w:val="24"/>
        </w:rPr>
      </w:pPr>
      <w:r>
        <w:rPr>
          <w:rFonts w:ascii="Times New Roman" w:hAnsi="Times New Roman" w:cs="Times New Roman"/>
          <w:sz w:val="24"/>
          <w:szCs w:val="24"/>
        </w:rPr>
        <w:t xml:space="preserve">“You’re ordering me?”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almost laughed. “I outrank you-“</w:t>
      </w:r>
    </w:p>
    <w:p w:rsidR="007E3105" w:rsidRDefault="007E3105" w:rsidP="00D165EA">
      <w:pPr>
        <w:rPr>
          <w:ins w:id="0" w:author="Parnell McCall" w:date="2011-04-11T10:51:00Z"/>
          <w:rFonts w:ascii="Times New Roman" w:hAnsi="Times New Roman" w:cs="Times New Roman"/>
          <w:sz w:val="24"/>
          <w:szCs w:val="24"/>
        </w:rPr>
      </w:pPr>
      <w:r>
        <w:rPr>
          <w:rFonts w:ascii="Times New Roman" w:hAnsi="Times New Roman" w:cs="Times New Roman"/>
          <w:sz w:val="24"/>
          <w:szCs w:val="24"/>
        </w:rPr>
        <w:t>“Check it again. My band says I’m a Leader</w:t>
      </w:r>
    </w:p>
    <w:p w:rsidR="007E3105" w:rsidRPr="00976E4D" w:rsidRDefault="007E3105" w:rsidP="00D165EA">
      <w:pPr>
        <w:rPr>
          <w:rFonts w:ascii="Times New Roman" w:hAnsi="Times New Roman" w:cs="Times New Roman"/>
          <w:sz w:val="24"/>
          <w:szCs w:val="24"/>
        </w:rPr>
      </w:pPr>
      <w:del w:id="1" w:author="Parnell McCall" w:date="2011-04-11T10:51:00Z">
        <w:r w:rsidDel="007E3105">
          <w:rPr>
            <w:rFonts w:ascii="Times New Roman" w:hAnsi="Times New Roman" w:cs="Times New Roman"/>
            <w:sz w:val="24"/>
            <w:szCs w:val="24"/>
          </w:rPr>
          <w:delText>.</w:delText>
        </w:r>
      </w:del>
      <w:del w:id="2" w:author="Parnell McCall" w:date="2011-04-11T10:50:00Z">
        <w:r w:rsidDel="007E3105">
          <w:rPr>
            <w:rFonts w:ascii="Times New Roman" w:hAnsi="Times New Roman" w:cs="Times New Roman"/>
            <w:sz w:val="24"/>
            <w:szCs w:val="24"/>
          </w:rPr>
          <w:delText xml:space="preserve"> </w:delText>
        </w:r>
      </w:del>
      <w:ins w:id="3" w:author="Parnell McCall" w:date="2011-04-11T10:51:00Z">
        <w:r w:rsidRPr="007E3105">
          <w:rPr>
            <w:rFonts w:ascii="Times New Roman" w:hAnsi="Times New Roman" w:cs="Times New Roman"/>
            <w:sz w:val="24"/>
            <w:szCs w:val="24"/>
          </w:rPr>
          <w:t xml:space="preserve">            </w:t>
        </w:r>
        <w:proofErr w:type="spellStart"/>
        <w:r w:rsidRPr="007E3105">
          <w:rPr>
            <w:rFonts w:ascii="Times New Roman" w:hAnsi="Times New Roman" w:cs="Times New Roman"/>
            <w:sz w:val="24"/>
            <w:szCs w:val="24"/>
          </w:rPr>
          <w:t>kdsfdkfslfkdmlfkmslkfms</w:t>
        </w:r>
      </w:ins>
      <w:proofErr w:type="spellEnd"/>
    </w:p>
    <w:sectPr w:rsidR="007E3105" w:rsidRPr="00976E4D" w:rsidSect="008C1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AE723E"/>
    <w:rsid w:val="000113AA"/>
    <w:rsid w:val="0004775D"/>
    <w:rsid w:val="0005444E"/>
    <w:rsid w:val="00067826"/>
    <w:rsid w:val="00091878"/>
    <w:rsid w:val="000971A0"/>
    <w:rsid w:val="000B68C6"/>
    <w:rsid w:val="000D3D59"/>
    <w:rsid w:val="000E6C4F"/>
    <w:rsid w:val="00105DEB"/>
    <w:rsid w:val="00112907"/>
    <w:rsid w:val="001255E1"/>
    <w:rsid w:val="0015154E"/>
    <w:rsid w:val="00163AEE"/>
    <w:rsid w:val="00172572"/>
    <w:rsid w:val="001843A0"/>
    <w:rsid w:val="001949A8"/>
    <w:rsid w:val="001A51F5"/>
    <w:rsid w:val="001D18E5"/>
    <w:rsid w:val="001E317B"/>
    <w:rsid w:val="001E520F"/>
    <w:rsid w:val="001F1A39"/>
    <w:rsid w:val="001F344A"/>
    <w:rsid w:val="00207E5A"/>
    <w:rsid w:val="00216649"/>
    <w:rsid w:val="00253838"/>
    <w:rsid w:val="0025456A"/>
    <w:rsid w:val="00263957"/>
    <w:rsid w:val="00276C89"/>
    <w:rsid w:val="002824AE"/>
    <w:rsid w:val="00282E0B"/>
    <w:rsid w:val="002840AD"/>
    <w:rsid w:val="00296DC5"/>
    <w:rsid w:val="002B485F"/>
    <w:rsid w:val="002C4A7D"/>
    <w:rsid w:val="002D3B51"/>
    <w:rsid w:val="002E0040"/>
    <w:rsid w:val="002E3D0A"/>
    <w:rsid w:val="002E4BFB"/>
    <w:rsid w:val="002F2705"/>
    <w:rsid w:val="002F57E1"/>
    <w:rsid w:val="003007EF"/>
    <w:rsid w:val="003113C3"/>
    <w:rsid w:val="00341074"/>
    <w:rsid w:val="00347053"/>
    <w:rsid w:val="00355CC6"/>
    <w:rsid w:val="00356BDD"/>
    <w:rsid w:val="003571E3"/>
    <w:rsid w:val="00374A66"/>
    <w:rsid w:val="003945B8"/>
    <w:rsid w:val="00395A09"/>
    <w:rsid w:val="003B4351"/>
    <w:rsid w:val="003C2D42"/>
    <w:rsid w:val="003D534B"/>
    <w:rsid w:val="003F4AA8"/>
    <w:rsid w:val="00403DF2"/>
    <w:rsid w:val="004049A5"/>
    <w:rsid w:val="00404D57"/>
    <w:rsid w:val="00406A70"/>
    <w:rsid w:val="00411093"/>
    <w:rsid w:val="004134A0"/>
    <w:rsid w:val="00447513"/>
    <w:rsid w:val="00451E5C"/>
    <w:rsid w:val="00451FD8"/>
    <w:rsid w:val="00467F05"/>
    <w:rsid w:val="00484F71"/>
    <w:rsid w:val="004A3D20"/>
    <w:rsid w:val="004B4D77"/>
    <w:rsid w:val="004B6DC7"/>
    <w:rsid w:val="004C2DF1"/>
    <w:rsid w:val="004D41CC"/>
    <w:rsid w:val="004D4E03"/>
    <w:rsid w:val="004E2FB0"/>
    <w:rsid w:val="004E542A"/>
    <w:rsid w:val="004F6C10"/>
    <w:rsid w:val="004F7418"/>
    <w:rsid w:val="005110DF"/>
    <w:rsid w:val="00514E2E"/>
    <w:rsid w:val="00527254"/>
    <w:rsid w:val="00542696"/>
    <w:rsid w:val="005539B7"/>
    <w:rsid w:val="00563178"/>
    <w:rsid w:val="0057099F"/>
    <w:rsid w:val="0057426D"/>
    <w:rsid w:val="005A6635"/>
    <w:rsid w:val="005A6E5B"/>
    <w:rsid w:val="005A7D22"/>
    <w:rsid w:val="005C0D26"/>
    <w:rsid w:val="005C704C"/>
    <w:rsid w:val="005D539D"/>
    <w:rsid w:val="005D66B2"/>
    <w:rsid w:val="005F420E"/>
    <w:rsid w:val="00655D14"/>
    <w:rsid w:val="00672E1B"/>
    <w:rsid w:val="00675C22"/>
    <w:rsid w:val="0068455B"/>
    <w:rsid w:val="006932B0"/>
    <w:rsid w:val="006A3794"/>
    <w:rsid w:val="006C0CA0"/>
    <w:rsid w:val="006C6CE2"/>
    <w:rsid w:val="006D5A5B"/>
    <w:rsid w:val="006E2BD0"/>
    <w:rsid w:val="00700A67"/>
    <w:rsid w:val="007067A1"/>
    <w:rsid w:val="0071790F"/>
    <w:rsid w:val="00732464"/>
    <w:rsid w:val="00734EFC"/>
    <w:rsid w:val="0076667B"/>
    <w:rsid w:val="007948BE"/>
    <w:rsid w:val="007A0ED4"/>
    <w:rsid w:val="007B2C52"/>
    <w:rsid w:val="007E136D"/>
    <w:rsid w:val="007E3105"/>
    <w:rsid w:val="008073A4"/>
    <w:rsid w:val="008108E4"/>
    <w:rsid w:val="00810A0D"/>
    <w:rsid w:val="00810DC8"/>
    <w:rsid w:val="0081387A"/>
    <w:rsid w:val="00823CF5"/>
    <w:rsid w:val="00823E96"/>
    <w:rsid w:val="0083751D"/>
    <w:rsid w:val="008729B1"/>
    <w:rsid w:val="00883923"/>
    <w:rsid w:val="008867B9"/>
    <w:rsid w:val="00886C80"/>
    <w:rsid w:val="00896F36"/>
    <w:rsid w:val="008A3565"/>
    <w:rsid w:val="008B2792"/>
    <w:rsid w:val="008B3E30"/>
    <w:rsid w:val="008C1024"/>
    <w:rsid w:val="008C1962"/>
    <w:rsid w:val="008D4EC8"/>
    <w:rsid w:val="008F64D3"/>
    <w:rsid w:val="009005A0"/>
    <w:rsid w:val="00902F5D"/>
    <w:rsid w:val="0090355D"/>
    <w:rsid w:val="009068BA"/>
    <w:rsid w:val="00911EB1"/>
    <w:rsid w:val="00921052"/>
    <w:rsid w:val="0094024B"/>
    <w:rsid w:val="009435B1"/>
    <w:rsid w:val="0095541D"/>
    <w:rsid w:val="00961AB3"/>
    <w:rsid w:val="00961AC7"/>
    <w:rsid w:val="00971957"/>
    <w:rsid w:val="00976E4D"/>
    <w:rsid w:val="00981C0C"/>
    <w:rsid w:val="00983CF3"/>
    <w:rsid w:val="00994F48"/>
    <w:rsid w:val="009975A5"/>
    <w:rsid w:val="009A7043"/>
    <w:rsid w:val="009B6AAF"/>
    <w:rsid w:val="009C5735"/>
    <w:rsid w:val="009D1B65"/>
    <w:rsid w:val="009D5198"/>
    <w:rsid w:val="009D571E"/>
    <w:rsid w:val="009F5BEB"/>
    <w:rsid w:val="009F7FDD"/>
    <w:rsid w:val="00A002E9"/>
    <w:rsid w:val="00A00BB3"/>
    <w:rsid w:val="00A53F76"/>
    <w:rsid w:val="00A54BB5"/>
    <w:rsid w:val="00A6596E"/>
    <w:rsid w:val="00A77A8E"/>
    <w:rsid w:val="00A872BB"/>
    <w:rsid w:val="00A878F8"/>
    <w:rsid w:val="00AD763B"/>
    <w:rsid w:val="00AE723E"/>
    <w:rsid w:val="00B14C3A"/>
    <w:rsid w:val="00B2074D"/>
    <w:rsid w:val="00B24CA2"/>
    <w:rsid w:val="00B26DCA"/>
    <w:rsid w:val="00B57428"/>
    <w:rsid w:val="00B77A92"/>
    <w:rsid w:val="00BA71CB"/>
    <w:rsid w:val="00BB13B3"/>
    <w:rsid w:val="00BC35D9"/>
    <w:rsid w:val="00BD1927"/>
    <w:rsid w:val="00BD3FC7"/>
    <w:rsid w:val="00BE0D17"/>
    <w:rsid w:val="00BE12C0"/>
    <w:rsid w:val="00BE4EC4"/>
    <w:rsid w:val="00BE635A"/>
    <w:rsid w:val="00C00582"/>
    <w:rsid w:val="00C173B0"/>
    <w:rsid w:val="00C235DB"/>
    <w:rsid w:val="00C276DE"/>
    <w:rsid w:val="00C43654"/>
    <w:rsid w:val="00C5142F"/>
    <w:rsid w:val="00C572A8"/>
    <w:rsid w:val="00C604A0"/>
    <w:rsid w:val="00C63501"/>
    <w:rsid w:val="00CA690A"/>
    <w:rsid w:val="00CB6F1A"/>
    <w:rsid w:val="00CB72FB"/>
    <w:rsid w:val="00CD1564"/>
    <w:rsid w:val="00CD23EA"/>
    <w:rsid w:val="00CD4C6E"/>
    <w:rsid w:val="00CE47F2"/>
    <w:rsid w:val="00D165EA"/>
    <w:rsid w:val="00D17CB5"/>
    <w:rsid w:val="00D27730"/>
    <w:rsid w:val="00D42F5F"/>
    <w:rsid w:val="00D47001"/>
    <w:rsid w:val="00D47A50"/>
    <w:rsid w:val="00D54053"/>
    <w:rsid w:val="00D555DA"/>
    <w:rsid w:val="00D6073B"/>
    <w:rsid w:val="00D611E2"/>
    <w:rsid w:val="00D712F0"/>
    <w:rsid w:val="00D719A1"/>
    <w:rsid w:val="00D86BB1"/>
    <w:rsid w:val="00DA05D9"/>
    <w:rsid w:val="00DC630F"/>
    <w:rsid w:val="00DD4BDC"/>
    <w:rsid w:val="00DE3B2D"/>
    <w:rsid w:val="00DE5ECF"/>
    <w:rsid w:val="00DF6F98"/>
    <w:rsid w:val="00E001C7"/>
    <w:rsid w:val="00E1646A"/>
    <w:rsid w:val="00E31C48"/>
    <w:rsid w:val="00E36E67"/>
    <w:rsid w:val="00E54067"/>
    <w:rsid w:val="00E6207A"/>
    <w:rsid w:val="00E70059"/>
    <w:rsid w:val="00EA0DFB"/>
    <w:rsid w:val="00EB04C9"/>
    <w:rsid w:val="00EB22AF"/>
    <w:rsid w:val="00EF0EF4"/>
    <w:rsid w:val="00EF4C4B"/>
    <w:rsid w:val="00F016EE"/>
    <w:rsid w:val="00F05362"/>
    <w:rsid w:val="00F060C8"/>
    <w:rsid w:val="00F1706D"/>
    <w:rsid w:val="00F269EA"/>
    <w:rsid w:val="00F3144C"/>
    <w:rsid w:val="00F32CC6"/>
    <w:rsid w:val="00F34AD8"/>
    <w:rsid w:val="00F50164"/>
    <w:rsid w:val="00F60A23"/>
    <w:rsid w:val="00F632A9"/>
    <w:rsid w:val="00F64E59"/>
    <w:rsid w:val="00F81B61"/>
    <w:rsid w:val="00F82F0A"/>
    <w:rsid w:val="00F8588D"/>
    <w:rsid w:val="00F87020"/>
    <w:rsid w:val="00FA35C2"/>
    <w:rsid w:val="00FC2270"/>
    <w:rsid w:val="00FD1E67"/>
    <w:rsid w:val="00FD308B"/>
    <w:rsid w:val="00FE0D58"/>
    <w:rsid w:val="00FE12A2"/>
    <w:rsid w:val="00FE2D27"/>
    <w:rsid w:val="00FE5E88"/>
    <w:rsid w:val="00FF11E5"/>
    <w:rsid w:val="00FF6672"/>
    <w:rsid w:val="00FF77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1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2561</TotalTime>
  <Pages>28</Pages>
  <Words>7245</Words>
  <Characters>41297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235</cp:revision>
  <dcterms:created xsi:type="dcterms:W3CDTF">2011-03-11T22:54:00Z</dcterms:created>
  <dcterms:modified xsi:type="dcterms:W3CDTF">2011-04-11T16:58:00Z</dcterms:modified>
</cp:coreProperties>
</file>